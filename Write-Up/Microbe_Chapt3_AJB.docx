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15DE8" w14:textId="62691003" w:rsidR="00131E15" w:rsidRPr="00BA698F" w:rsidRDefault="00BA698F" w:rsidP="00706AA0">
      <w:pPr>
        <w:pStyle w:val="Heading1"/>
        <w:numPr>
          <w:ilvl w:val="0"/>
          <w:numId w:val="0"/>
        </w:numPr>
        <w:ind w:left="360"/>
        <w:jc w:val="left"/>
        <w:rPr>
          <w:b w:val="0"/>
          <w:bCs/>
        </w:rPr>
      </w:pPr>
      <w:bookmarkStart w:id="0" w:name="_Toc47359545"/>
      <w:r>
        <w:t xml:space="preserve">Title: </w:t>
      </w:r>
      <w:r w:rsidR="00131E15" w:rsidRPr="00BA698F">
        <w:rPr>
          <w:b w:val="0"/>
          <w:bCs/>
        </w:rPr>
        <w:t xml:space="preserve">Exploring Links Between the Rhizosphere Microbiome </w:t>
      </w:r>
      <w:bookmarkEnd w:id="0"/>
      <w:r w:rsidR="00131E15" w:rsidRPr="00BA698F">
        <w:rPr>
          <w:b w:val="0"/>
          <w:bCs/>
        </w:rPr>
        <w:t xml:space="preserve">and Root traits and </w:t>
      </w:r>
      <w:r w:rsidR="00377AE8" w:rsidRPr="00BA698F">
        <w:rPr>
          <w:b w:val="0"/>
          <w:bCs/>
        </w:rPr>
        <w:t xml:space="preserve">Testing </w:t>
      </w:r>
      <w:r w:rsidR="00131E15" w:rsidRPr="00BA698F">
        <w:rPr>
          <w:b w:val="0"/>
          <w:bCs/>
        </w:rPr>
        <w:t xml:space="preserve">their Relative </w:t>
      </w:r>
      <w:r w:rsidR="00377AE8" w:rsidRPr="00BA698F">
        <w:rPr>
          <w:b w:val="0"/>
          <w:bCs/>
        </w:rPr>
        <w:t>Impact on Belowground Competition</w:t>
      </w:r>
    </w:p>
    <w:p w14:paraId="05CC4EB3" w14:textId="09873CEA" w:rsidR="00706AA0" w:rsidRPr="00BA698F" w:rsidRDefault="00706AA0">
      <w:pPr>
        <w:spacing w:after="160" w:line="259" w:lineRule="auto"/>
        <w:rPr>
          <w:bCs/>
        </w:rPr>
      </w:pPr>
      <w:r w:rsidRPr="00BA698F">
        <w:rPr>
          <w:bCs/>
        </w:rPr>
        <w:br w:type="page"/>
      </w:r>
    </w:p>
    <w:p w14:paraId="24389CB3" w14:textId="77777777" w:rsidR="00131E15" w:rsidRPr="00AF14FC" w:rsidRDefault="00131E15" w:rsidP="00131E15"/>
    <w:p w14:paraId="09F3CC19" w14:textId="77777777" w:rsidR="00131E15" w:rsidRPr="00AF14FC" w:rsidRDefault="00131E15" w:rsidP="00131E15">
      <w:pPr>
        <w:pStyle w:val="Heading2"/>
        <w:numPr>
          <w:ilvl w:val="0"/>
          <w:numId w:val="0"/>
        </w:numPr>
      </w:pPr>
      <w:bookmarkStart w:id="1" w:name="_Toc47359546"/>
      <w:r w:rsidRPr="00AF14FC">
        <w:t>Abstract</w:t>
      </w:r>
      <w:bookmarkEnd w:id="1"/>
    </w:p>
    <w:p w14:paraId="68E98EDB" w14:textId="1C4AE67D" w:rsidR="00131E15" w:rsidRDefault="00131E15" w:rsidP="00131E15">
      <w:pPr>
        <w:spacing w:line="360" w:lineRule="auto"/>
        <w:ind w:firstLine="720"/>
        <w:rPr>
          <w:color w:val="000000" w:themeColor="text1"/>
          <w:szCs w:val="24"/>
        </w:rPr>
      </w:pPr>
      <w:r w:rsidRPr="00B23365">
        <w:rPr>
          <w:color w:val="000000" w:themeColor="text1"/>
          <w:szCs w:val="24"/>
        </w:rPr>
        <w:t xml:space="preserve">Understanding if and how root phenotypes and the rhizosphere microbiome can influence each other and alter plant responses to belowground competition remains an important and elusive challenge in evolutionary ecology. Abundant research, however, has begun to indicate that plants may potentially shape the rhizosphere microbiome via their root traits and vice versa. Further, disparate lines of evidence suggest that specific root traits and the rhizosphere microbiome can play an important role in modulating belowground competition between plants. Research explicitly linking root phenotypes to variation in the rhizosphere microbiome, however, are limited. Moreover, research testing whether root phenotypes and rhizosphere community structure and composition alter plant fitness according to competitive environment, are lacking. To address this gap we asked, Does the rhizosphere </w:t>
      </w:r>
      <w:r>
        <w:rPr>
          <w:color w:val="000000" w:themeColor="text1"/>
          <w:szCs w:val="24"/>
        </w:rPr>
        <w:t>bacterial</w:t>
      </w:r>
      <w:r w:rsidRPr="00B23365">
        <w:rPr>
          <w:color w:val="000000" w:themeColor="text1"/>
          <w:szCs w:val="24"/>
        </w:rPr>
        <w:t xml:space="preserve"> community composition and structure vary with root phenotypes and what are their relative effects on plant fitness according to competitive environment? We used rhizosphere soil samples taken from our focal species, </w:t>
      </w:r>
      <w:r w:rsidRPr="00B23365">
        <w:rPr>
          <w:i/>
          <w:iCs/>
          <w:color w:val="000000" w:themeColor="text1"/>
          <w:szCs w:val="24"/>
        </w:rPr>
        <w:t xml:space="preserve">Ipomoea purpurea, </w:t>
      </w:r>
      <w:r w:rsidRPr="00B23365">
        <w:rPr>
          <w:color w:val="000000" w:themeColor="text1"/>
          <w:szCs w:val="24"/>
        </w:rPr>
        <w:t xml:space="preserve">that was grown in the presence and absence of competition with a closely related competitor, </w:t>
      </w:r>
      <w:r w:rsidRPr="00B23365">
        <w:rPr>
          <w:i/>
          <w:iCs/>
          <w:color w:val="000000" w:themeColor="text1"/>
          <w:szCs w:val="24"/>
        </w:rPr>
        <w:t>I. hederacea</w:t>
      </w:r>
      <w:r w:rsidRPr="00B23365">
        <w:rPr>
          <w:color w:val="000000" w:themeColor="text1"/>
          <w:szCs w:val="24"/>
        </w:rPr>
        <w:t xml:space="preserve">. We found evidence for linear associations between root traits and the rhizosphere microbiome, providing initial evidence that root phenotypes and the rhizosphere microbiome may influence each other. Further, our work uncovered a significant interaction effect between competitive environment and </w:t>
      </w:r>
      <w:r>
        <w:rPr>
          <w:color w:val="000000" w:themeColor="text1"/>
          <w:szCs w:val="24"/>
        </w:rPr>
        <w:t>bacterial</w:t>
      </w:r>
      <w:r w:rsidRPr="00B23365">
        <w:rPr>
          <w:color w:val="000000" w:themeColor="text1"/>
          <w:szCs w:val="24"/>
        </w:rPr>
        <w:t xml:space="preserve"> species richness on plant fitness. More specifically, we found that an increase in </w:t>
      </w:r>
      <w:r>
        <w:rPr>
          <w:color w:val="000000" w:themeColor="text1"/>
          <w:szCs w:val="24"/>
        </w:rPr>
        <w:t>bacterial</w:t>
      </w:r>
      <w:r w:rsidRPr="00B23365">
        <w:rPr>
          <w:color w:val="000000" w:themeColor="text1"/>
          <w:szCs w:val="24"/>
        </w:rPr>
        <w:t xml:space="preserve"> richness was associated with an increase in plant fitness when plants are grown in the presence of competition but found no evidence of a relationship in the absence of competition. Thus, this result indicates that rhizosphere </w:t>
      </w:r>
      <w:r>
        <w:rPr>
          <w:color w:val="000000" w:themeColor="text1"/>
          <w:szCs w:val="24"/>
        </w:rPr>
        <w:t xml:space="preserve">bacterial </w:t>
      </w:r>
      <w:r w:rsidRPr="00B23365">
        <w:rPr>
          <w:color w:val="000000" w:themeColor="text1"/>
          <w:szCs w:val="24"/>
        </w:rPr>
        <w:t xml:space="preserve">richness may have a direct and positive impact on how </w:t>
      </w:r>
      <w:r w:rsidRPr="00B23365">
        <w:rPr>
          <w:i/>
          <w:iCs/>
          <w:color w:val="000000" w:themeColor="text1"/>
          <w:szCs w:val="24"/>
        </w:rPr>
        <w:t>I. purpurea</w:t>
      </w:r>
      <w:r w:rsidRPr="00B23365">
        <w:rPr>
          <w:iCs/>
          <w:color w:val="000000" w:themeColor="text1"/>
          <w:szCs w:val="24"/>
        </w:rPr>
        <w:t xml:space="preserve"> competes for belowground competition. </w:t>
      </w:r>
      <w:r w:rsidRPr="00B23365">
        <w:rPr>
          <w:color w:val="000000" w:themeColor="text1"/>
          <w:szCs w:val="24"/>
        </w:rPr>
        <w:t xml:space="preserve">We discuss the ecological and evolutionary implications of our results and how future work can help uncover the underlying mechanisms behind our findings. </w:t>
      </w:r>
    </w:p>
    <w:p w14:paraId="631A551A" w14:textId="77777777" w:rsidR="00131E15" w:rsidRPr="007D6BAA" w:rsidRDefault="00131E15" w:rsidP="00131E15">
      <w:pPr>
        <w:pStyle w:val="Heading2"/>
      </w:pPr>
      <w:r>
        <w:br w:type="page"/>
      </w:r>
      <w:bookmarkStart w:id="2" w:name="_Toc47359547"/>
      <w:r w:rsidRPr="00AF14FC">
        <w:lastRenderedPageBreak/>
        <w:t>Introduction</w:t>
      </w:r>
      <w:bookmarkEnd w:id="2"/>
      <w:r w:rsidRPr="00AF14FC">
        <w:t> </w:t>
      </w:r>
    </w:p>
    <w:p w14:paraId="043FB5B8" w14:textId="77777777" w:rsidR="00131E15" w:rsidRPr="00E81481" w:rsidRDefault="00131E15" w:rsidP="00131E15">
      <w:pPr>
        <w:spacing w:line="360" w:lineRule="auto"/>
        <w:rPr>
          <w:color w:val="385623" w:themeColor="accent6" w:themeShade="80"/>
          <w:szCs w:val="24"/>
        </w:rPr>
      </w:pPr>
      <w:r w:rsidRPr="00E81481">
        <w:rPr>
          <w:color w:val="auto"/>
          <w:szCs w:val="24"/>
        </w:rPr>
        <w:t xml:space="preserve">A major and unresolved challenge in plant evolutionary ecology is understanding the relative role that plant-microbe interactions may </w:t>
      </w:r>
      <w:r>
        <w:rPr>
          <w:color w:val="auto"/>
          <w:szCs w:val="24"/>
        </w:rPr>
        <w:t>play in the feedbacks between</w:t>
      </w:r>
      <w:r w:rsidRPr="00E81481">
        <w:rPr>
          <w:color w:val="auto"/>
          <w:szCs w:val="24"/>
        </w:rPr>
        <w:t xml:space="preserve"> plant ecology and evolution. </w:t>
      </w:r>
      <w:r>
        <w:rPr>
          <w:color w:val="auto"/>
          <w:szCs w:val="24"/>
        </w:rPr>
        <w:t>E</w:t>
      </w:r>
      <w:r w:rsidRPr="00E81481">
        <w:rPr>
          <w:color w:val="auto"/>
          <w:szCs w:val="24"/>
        </w:rPr>
        <w:t xml:space="preserve">vidence </w:t>
      </w:r>
      <w:r>
        <w:rPr>
          <w:color w:val="auto"/>
          <w:szCs w:val="24"/>
        </w:rPr>
        <w:t>is accumulating</w:t>
      </w:r>
      <w:r w:rsidRPr="00E81481">
        <w:rPr>
          <w:color w:val="auto"/>
          <w:szCs w:val="24"/>
        </w:rPr>
        <w:t xml:space="preserve"> that plant community structure and composition </w:t>
      </w:r>
      <w:r>
        <w:rPr>
          <w:color w:val="auto"/>
          <w:szCs w:val="24"/>
        </w:rPr>
        <w:t>are</w:t>
      </w:r>
      <w:r w:rsidRPr="00E81481">
        <w:rPr>
          <w:color w:val="auto"/>
          <w:szCs w:val="24"/>
        </w:rPr>
        <w:t xml:space="preserve"> driven by complex interactions between plant functional traits, the associated microbial communities of plants and environmental conditions (</w:t>
      </w:r>
      <w:r w:rsidRPr="00E81481">
        <w:rPr>
          <w:i/>
          <w:iCs/>
          <w:color w:val="auto"/>
          <w:szCs w:val="24"/>
        </w:rPr>
        <w:t>e.g.,</w:t>
      </w:r>
      <w:r w:rsidRPr="00E81481">
        <w:rPr>
          <w:color w:val="auto"/>
          <w:szCs w:val="24"/>
        </w:rPr>
        <w:t xml:space="preserve"> soil quality</w:t>
      </w:r>
      <w:r>
        <w:rPr>
          <w:color w:val="auto"/>
          <w:szCs w:val="24"/>
        </w:rPr>
        <w:t xml:space="preserve">, nutrient stress, or competitive interactions; </w:t>
      </w:r>
      <w:r w:rsidRPr="00E81481">
        <w:rPr>
          <w:color w:val="auto"/>
          <w:szCs w:val="24"/>
        </w:rPr>
        <w:t>Reynolds et al. 2014; Bever et al. 2012; Bardgett et al. 2014</w:t>
      </w:r>
      <w:r>
        <w:rPr>
          <w:color w:val="auto"/>
          <w:szCs w:val="24"/>
        </w:rPr>
        <w:t xml:space="preserve">; </w:t>
      </w:r>
      <w:r w:rsidRPr="00B23365">
        <w:rPr>
          <w:color w:val="auto"/>
          <w:szCs w:val="24"/>
        </w:rPr>
        <w:t>Fitzpatrick</w:t>
      </w:r>
      <w:r>
        <w:rPr>
          <w:color w:val="auto"/>
          <w:szCs w:val="24"/>
        </w:rPr>
        <w:t xml:space="preserve"> et al. 2018</w:t>
      </w:r>
      <w:r w:rsidRPr="00E81481">
        <w:rPr>
          <w:color w:val="auto"/>
          <w:szCs w:val="24"/>
        </w:rPr>
        <w:t xml:space="preserve">). </w:t>
      </w:r>
      <w:r w:rsidRPr="00294FF6">
        <w:rPr>
          <w:color w:val="000000" w:themeColor="text1"/>
          <w:szCs w:val="24"/>
        </w:rPr>
        <w:t>Recent research has indicated that belowground root traits may play an important role in shaping the root microbiome (Saleem et al. 2018), by significantly altering soil biophysical and edaphic properties (</w:t>
      </w:r>
      <w:r w:rsidRPr="00294FF6">
        <w:rPr>
          <w:i/>
          <w:iCs/>
          <w:color w:val="000000" w:themeColor="text1"/>
          <w:szCs w:val="24"/>
        </w:rPr>
        <w:t xml:space="preserve">e.g., </w:t>
      </w:r>
      <w:r w:rsidRPr="00294FF6">
        <w:rPr>
          <w:color w:val="000000" w:themeColor="text1"/>
          <w:szCs w:val="24"/>
        </w:rPr>
        <w:t xml:space="preserve">aggregation, structure, pH and moisture). </w:t>
      </w:r>
      <w:r>
        <w:rPr>
          <w:color w:val="000000" w:themeColor="text1"/>
          <w:szCs w:val="24"/>
        </w:rPr>
        <w:t xml:space="preserve">As a result, variation in root traits may promote variation in rhizosphere community structure and phenotypic differences in root traits may potentially lead to greater differentiation in the rhizosphere community between plants, </w:t>
      </w:r>
      <w:r>
        <w:rPr>
          <w:i/>
          <w:iCs/>
          <w:color w:val="000000" w:themeColor="text1"/>
          <w:szCs w:val="24"/>
        </w:rPr>
        <w:t xml:space="preserve">i.e., </w:t>
      </w:r>
      <w:r>
        <w:rPr>
          <w:color w:val="000000" w:themeColor="text1"/>
          <w:szCs w:val="24"/>
        </w:rPr>
        <w:t xml:space="preserve">influence community composition. </w:t>
      </w:r>
      <w:r w:rsidRPr="00E81481">
        <w:rPr>
          <w:color w:val="auto"/>
          <w:szCs w:val="24"/>
        </w:rPr>
        <w:t>Further, recent research demonstrate</w:t>
      </w:r>
      <w:r>
        <w:rPr>
          <w:color w:val="auto"/>
          <w:szCs w:val="24"/>
        </w:rPr>
        <w:t>s</w:t>
      </w:r>
      <w:r w:rsidRPr="00E81481">
        <w:rPr>
          <w:color w:val="auto"/>
          <w:szCs w:val="24"/>
        </w:rPr>
        <w:t xml:space="preserve"> that interactions between plant phenotypes and the microbial community can alter plant fitness linked traits (</w:t>
      </w:r>
      <w:r w:rsidRPr="00E81481">
        <w:rPr>
          <w:i/>
          <w:iCs/>
          <w:color w:val="auto"/>
          <w:szCs w:val="24"/>
        </w:rPr>
        <w:t>e.g.,</w:t>
      </w:r>
      <w:r w:rsidRPr="00E81481">
        <w:rPr>
          <w:color w:val="auto"/>
          <w:szCs w:val="24"/>
        </w:rPr>
        <w:t xml:space="preserve"> flowering phenology) and therefore potentially alter plant evolution (Lau and Lennon 2011; Wagner et al. 2014; Panke-Buisse et al. 2015; </w:t>
      </w:r>
      <w:r w:rsidRPr="00E81481">
        <w:rPr>
          <w:i/>
          <w:iCs/>
          <w:color w:val="auto"/>
          <w:szCs w:val="24"/>
        </w:rPr>
        <w:t>discussed in</w:t>
      </w:r>
      <w:r w:rsidRPr="00E81481">
        <w:rPr>
          <w:color w:val="auto"/>
          <w:szCs w:val="24"/>
        </w:rPr>
        <w:t xml:space="preserve"> Rebolleda‐Gómez et al. 2019; Chaney and Baucom 2020).</w:t>
      </w:r>
      <w:r>
        <w:rPr>
          <w:color w:val="auto"/>
          <w:szCs w:val="24"/>
        </w:rPr>
        <w:t xml:space="preserve"> </w:t>
      </w:r>
      <w:r>
        <w:rPr>
          <w:color w:val="000000" w:themeColor="text1"/>
          <w:szCs w:val="24"/>
        </w:rPr>
        <w:t>Despite the ecological and evolutionary implications of root-microbe interactions for plant systems,</w:t>
      </w:r>
      <w:r w:rsidRPr="00294FF6">
        <w:rPr>
          <w:color w:val="000000" w:themeColor="text1"/>
          <w:szCs w:val="24"/>
        </w:rPr>
        <w:t xml:space="preserve"> much of the published work examines root phenotypes of crop species (</w:t>
      </w:r>
      <w:r>
        <w:rPr>
          <w:color w:val="000000" w:themeColor="text1"/>
          <w:szCs w:val="24"/>
        </w:rPr>
        <w:t xml:space="preserve">Roeland et al. 2012) </w:t>
      </w:r>
      <w:r w:rsidRPr="00294FF6">
        <w:rPr>
          <w:color w:val="000000" w:themeColor="text1"/>
          <w:szCs w:val="24"/>
        </w:rPr>
        <w:t xml:space="preserve">and does not consider the interaction of root phenotypes and plant-plant competition, an important and ubiquitous agent of plant stress. </w:t>
      </w:r>
      <w:r>
        <w:rPr>
          <w:color w:val="auto"/>
          <w:szCs w:val="24"/>
        </w:rPr>
        <w:t>Furthermore</w:t>
      </w:r>
      <w:r w:rsidRPr="00E81481">
        <w:rPr>
          <w:color w:val="auto"/>
          <w:szCs w:val="24"/>
        </w:rPr>
        <w:t xml:space="preserve">, evidence demonstrating that plant phenotypes can influence the root microbiome, </w:t>
      </w:r>
      <w:r>
        <w:rPr>
          <w:color w:val="auto"/>
          <w:szCs w:val="24"/>
        </w:rPr>
        <w:t xml:space="preserve">and </w:t>
      </w:r>
      <w:r w:rsidRPr="00E81481">
        <w:rPr>
          <w:color w:val="auto"/>
          <w:szCs w:val="24"/>
        </w:rPr>
        <w:t>research reconciling the additive and synergistic effects of root phenotypes and the soil microbial community to feedback into belowground plant-plant competition (belowground competition hereafter) are lacking.</w:t>
      </w:r>
    </w:p>
    <w:p w14:paraId="1B2AFD35" w14:textId="77777777" w:rsidR="00131E15" w:rsidRPr="00BF2A33" w:rsidRDefault="00131E15" w:rsidP="00131E15">
      <w:pPr>
        <w:spacing w:line="360" w:lineRule="auto"/>
        <w:rPr>
          <w:color w:val="385623" w:themeColor="accent6" w:themeShade="80"/>
          <w:szCs w:val="24"/>
        </w:rPr>
      </w:pPr>
    </w:p>
    <w:p w14:paraId="5B4097EB" w14:textId="77777777" w:rsidR="00131E15" w:rsidRPr="00C17B64" w:rsidRDefault="00131E15" w:rsidP="00131E15">
      <w:pPr>
        <w:spacing w:line="360" w:lineRule="auto"/>
        <w:rPr>
          <w:color w:val="auto"/>
          <w:szCs w:val="24"/>
        </w:rPr>
      </w:pPr>
      <w:r w:rsidRPr="00C17B64">
        <w:rPr>
          <w:color w:val="auto"/>
          <w:szCs w:val="24"/>
        </w:rPr>
        <w:t>Due to its primary function in acquiring essential nutrients and water from the soil environment, a plant’s root system plays a pivotal role in mediating competition for limiting resources belowground. The root system is a complex multicellular organ composed of many traits that can be broadly classified into four functional groups including traits that capture the spatial distribution of the root system, or root architecture (</w:t>
      </w:r>
      <w:r w:rsidRPr="00C17B64">
        <w:rPr>
          <w:i/>
          <w:iCs/>
          <w:color w:val="auto"/>
          <w:szCs w:val="24"/>
        </w:rPr>
        <w:t>e.g.,</w:t>
      </w:r>
      <w:r w:rsidRPr="00C17B64">
        <w:rPr>
          <w:color w:val="auto"/>
          <w:szCs w:val="24"/>
        </w:rPr>
        <w:t xml:space="preserve"> angle formed between roots, root width and length) and traits that describe specific characteristics of individual roots, or root </w:t>
      </w:r>
      <w:r w:rsidRPr="00C17B64">
        <w:rPr>
          <w:color w:val="auto"/>
          <w:szCs w:val="24"/>
        </w:rPr>
        <w:lastRenderedPageBreak/>
        <w:t>morphology (</w:t>
      </w:r>
      <w:r w:rsidRPr="00C17B64">
        <w:rPr>
          <w:i/>
          <w:iCs/>
          <w:color w:val="auto"/>
          <w:szCs w:val="24"/>
        </w:rPr>
        <w:t>e.g.,</w:t>
      </w:r>
      <w:r w:rsidRPr="00C17B64">
        <w:rPr>
          <w:color w:val="auto"/>
          <w:szCs w:val="24"/>
        </w:rPr>
        <w:t xml:space="preserve"> root diameter, lateral root number). The root system can also be more coarsely described based on its overall size, including traits such as root surface area and/or biomass/volume and general shape, or topology (</w:t>
      </w:r>
      <w:r w:rsidRPr="00C17B64">
        <w:rPr>
          <w:i/>
          <w:iCs/>
          <w:color w:val="auto"/>
          <w:szCs w:val="24"/>
        </w:rPr>
        <w:t xml:space="preserve">e.g., </w:t>
      </w:r>
      <w:r w:rsidRPr="00C17B64">
        <w:rPr>
          <w:color w:val="auto"/>
          <w:szCs w:val="24"/>
        </w:rPr>
        <w:t xml:space="preserve">root system width with soil depth). Because traits linked to each of these functional groups tend to behave in an integrated manner, their accumulated effects can therefore impact </w:t>
      </w:r>
      <w:r>
        <w:rPr>
          <w:color w:val="auto"/>
          <w:szCs w:val="24"/>
        </w:rPr>
        <w:t>the</w:t>
      </w:r>
      <w:r w:rsidRPr="00C17B64">
        <w:rPr>
          <w:color w:val="auto"/>
          <w:szCs w:val="24"/>
        </w:rPr>
        <w:t xml:space="preserve"> resources </w:t>
      </w:r>
      <w:r>
        <w:rPr>
          <w:color w:val="auto"/>
          <w:szCs w:val="24"/>
        </w:rPr>
        <w:t xml:space="preserve">that </w:t>
      </w:r>
      <w:r w:rsidRPr="00C17B64">
        <w:rPr>
          <w:color w:val="auto"/>
          <w:szCs w:val="24"/>
        </w:rPr>
        <w:t>are readily available to plants and the extent to which plants can exploit and compete for them (</w:t>
      </w:r>
      <w:r w:rsidRPr="00C17B64">
        <w:rPr>
          <w:i/>
          <w:iCs/>
          <w:color w:val="auto"/>
          <w:szCs w:val="24"/>
        </w:rPr>
        <w:t>e.g.,</w:t>
      </w:r>
      <w:r w:rsidRPr="00C17B64">
        <w:rPr>
          <w:color w:val="auto"/>
          <w:szCs w:val="24"/>
        </w:rPr>
        <w:t xml:space="preserve"> uptake efficiency; Lynch 1995; York et al. 2013). In recent work, we demonstrated that belowground competition can potentially influence the evolution of root traits and therefore may play an overlooked role in driving patterns of plant diversity and distributions (Colom and Baucom, 2020; Colom and Baucom In Prep). In our past work, however, we did not consider whether the microbial community in the root-soil interface (rhizosphere microbiome hereafter</w:t>
      </w:r>
      <w:r w:rsidRPr="005B57FB">
        <w:rPr>
          <w:color w:val="385623" w:themeColor="accent6" w:themeShade="80"/>
          <w:szCs w:val="24"/>
        </w:rPr>
        <w:t xml:space="preserve">) </w:t>
      </w:r>
      <w:r w:rsidRPr="0023234C">
        <w:rPr>
          <w:color w:val="000000" w:themeColor="text1"/>
          <w:szCs w:val="24"/>
        </w:rPr>
        <w:t>was associated with root phenotypes nor did we test for evidence that the rhizosphere microbiome could alter plant fitness according to competitive environment.</w:t>
      </w:r>
    </w:p>
    <w:p w14:paraId="5810FF04" w14:textId="77777777" w:rsidR="00131E15" w:rsidRPr="00C17B64" w:rsidRDefault="00131E15" w:rsidP="00131E15">
      <w:pPr>
        <w:spacing w:line="360" w:lineRule="auto"/>
        <w:rPr>
          <w:color w:val="auto"/>
          <w:szCs w:val="24"/>
        </w:rPr>
      </w:pPr>
    </w:p>
    <w:p w14:paraId="1F1424D5" w14:textId="682877D6" w:rsidR="00131E15" w:rsidRPr="00C17B64" w:rsidRDefault="00131E15" w:rsidP="00131E15">
      <w:pPr>
        <w:spacing w:line="360" w:lineRule="auto"/>
        <w:rPr>
          <w:color w:val="auto"/>
          <w:szCs w:val="24"/>
        </w:rPr>
      </w:pPr>
      <w:r w:rsidRPr="00C17B64">
        <w:rPr>
          <w:color w:val="auto"/>
          <w:szCs w:val="24"/>
        </w:rPr>
        <w:t>The rhizosphere microbiome</w:t>
      </w:r>
      <w:r>
        <w:rPr>
          <w:color w:val="auto"/>
          <w:szCs w:val="24"/>
        </w:rPr>
        <w:t xml:space="preserve"> may</w:t>
      </w:r>
      <w:r w:rsidRPr="00C17B64">
        <w:rPr>
          <w:color w:val="auto"/>
          <w:szCs w:val="24"/>
        </w:rPr>
        <w:t xml:space="preserve"> </w:t>
      </w:r>
      <w:r>
        <w:rPr>
          <w:color w:val="auto"/>
          <w:szCs w:val="24"/>
        </w:rPr>
        <w:t>influence</w:t>
      </w:r>
      <w:r w:rsidRPr="00C17B64">
        <w:rPr>
          <w:color w:val="auto"/>
          <w:szCs w:val="24"/>
        </w:rPr>
        <w:t xml:space="preserve"> plant function via facilitating plant nutrient uptake, stimulating plant growth, increasing tolerance to stressful environments and protecting against pathogens (Grichko and Glick 2001; Mayak et al. 2004; van der Heijden et al. 2008; Upadhyay et al. 2009; Verbon and Liberman, 2016; Jacoby et al. 2017; Kwak et al. 2018). In addition, the rhizosphere microbiome can also elicit phenotypic plasticity of root traits, potentially influencing root function (</w:t>
      </w:r>
      <w:r w:rsidRPr="00C17B64">
        <w:rPr>
          <w:i/>
          <w:iCs/>
          <w:color w:val="auto"/>
          <w:szCs w:val="24"/>
        </w:rPr>
        <w:t>discussed in</w:t>
      </w:r>
      <w:r w:rsidRPr="00C17B64">
        <w:rPr>
          <w:color w:val="auto"/>
          <w:szCs w:val="24"/>
        </w:rPr>
        <w:t xml:space="preserve"> Friesen et al. 2011).</w:t>
      </w:r>
      <w:r>
        <w:rPr>
          <w:color w:val="auto"/>
          <w:szCs w:val="24"/>
        </w:rPr>
        <w:t xml:space="preserve"> </w:t>
      </w:r>
      <w:r w:rsidRPr="0023234C">
        <w:rPr>
          <w:color w:val="000000" w:themeColor="text1"/>
          <w:szCs w:val="24"/>
        </w:rPr>
        <w:t>Consequently, the rhizosphere microbiome may directly impact belowground competition by altering a plant’s extended niche (</w:t>
      </w:r>
      <w:r w:rsidRPr="0023234C">
        <w:rPr>
          <w:i/>
          <w:iCs/>
          <w:color w:val="000000" w:themeColor="text1"/>
          <w:szCs w:val="24"/>
        </w:rPr>
        <w:t xml:space="preserve">i.e., </w:t>
      </w:r>
      <w:r w:rsidRPr="0023234C">
        <w:rPr>
          <w:color w:val="000000" w:themeColor="text1"/>
          <w:szCs w:val="24"/>
        </w:rPr>
        <w:t xml:space="preserve">microbes may mediate resource partitioning between plants; </w:t>
      </w:r>
      <w:r w:rsidRPr="0023234C">
        <w:rPr>
          <w:i/>
          <w:iCs/>
          <w:color w:val="000000" w:themeColor="text1"/>
          <w:szCs w:val="24"/>
        </w:rPr>
        <w:t xml:space="preserve">reviewed in </w:t>
      </w:r>
      <w:r w:rsidRPr="0023234C">
        <w:rPr>
          <w:color w:val="000000" w:themeColor="text1"/>
          <w:szCs w:val="24"/>
        </w:rPr>
        <w:t xml:space="preserve">Reynolds et al. 2002 and Bever et al. 2010) and/or indirectly by modulating root phenotypes. </w:t>
      </w:r>
      <w:r w:rsidRPr="00C17B64">
        <w:rPr>
          <w:color w:val="auto"/>
          <w:szCs w:val="24"/>
        </w:rPr>
        <w:t xml:space="preserve">Root traits, however, can also influence the rhizosphere microbiome indirectly through </w:t>
      </w:r>
      <w:r>
        <w:rPr>
          <w:color w:val="auto"/>
          <w:szCs w:val="24"/>
        </w:rPr>
        <w:t>their</w:t>
      </w:r>
      <w:r w:rsidRPr="00C17B64">
        <w:rPr>
          <w:color w:val="auto"/>
          <w:szCs w:val="24"/>
        </w:rPr>
        <w:t xml:space="preserve"> effects on the immediate soil environment or directly through carbon turnover of root biomass (Stres et al. 2008; Bach et al. 2010; Brockett et al 2012; Peralta et al. 2013; Wang et al. 2013; Spohn et al. 2014; Van Horn et al. 2014; Yan et al. 2015; Erktan et al. 2018). Therefore, </w:t>
      </w:r>
      <w:r>
        <w:rPr>
          <w:color w:val="auto"/>
          <w:szCs w:val="24"/>
        </w:rPr>
        <w:t xml:space="preserve">root traits and the rhizosphere microbiome may impose </w:t>
      </w:r>
      <w:r w:rsidRPr="00C17B64">
        <w:rPr>
          <w:color w:val="auto"/>
          <w:szCs w:val="24"/>
        </w:rPr>
        <w:t>additive and</w:t>
      </w:r>
      <w:r>
        <w:rPr>
          <w:color w:val="auto"/>
          <w:szCs w:val="24"/>
        </w:rPr>
        <w:t>/</w:t>
      </w:r>
      <w:r w:rsidRPr="00C17B64">
        <w:rPr>
          <w:color w:val="auto"/>
          <w:szCs w:val="24"/>
        </w:rPr>
        <w:t xml:space="preserve">or synergistic effects on plant fitness and function. As a result, this may have important consequences on how plants compete for resources belowground and may potentially alter phenotypic selection on plant traits, linking ecology and evolution. However, research examining if and how root phenotypes and the rhizosphere microbiome can </w:t>
      </w:r>
      <w:r w:rsidRPr="00C17B64">
        <w:rPr>
          <w:color w:val="auto"/>
          <w:szCs w:val="24"/>
        </w:rPr>
        <w:lastRenderedPageBreak/>
        <w:t xml:space="preserve">potentially influence each other is limited. Furthermore, research taking into account both root traits and variation in the microbial community structure and composition of the rhizosphere as important predictors of plant fitness in </w:t>
      </w:r>
      <w:r>
        <w:rPr>
          <w:color w:val="auto"/>
          <w:szCs w:val="24"/>
        </w:rPr>
        <w:t xml:space="preserve">the </w:t>
      </w:r>
      <w:r w:rsidRPr="00C17B64">
        <w:rPr>
          <w:color w:val="auto"/>
          <w:szCs w:val="24"/>
        </w:rPr>
        <w:t xml:space="preserve">context of competitive environment remains unexplored. </w:t>
      </w:r>
      <w:r>
        <w:rPr>
          <w:color w:val="auto"/>
          <w:szCs w:val="24"/>
        </w:rPr>
        <w:t>Here</w:t>
      </w:r>
      <w:r w:rsidRPr="00C17B64">
        <w:rPr>
          <w:color w:val="auto"/>
          <w:szCs w:val="24"/>
        </w:rPr>
        <w:t xml:space="preserve">, as a first step, we addressed the broad question, </w:t>
      </w:r>
      <w:bookmarkStart w:id="3" w:name="_Hlk47364334"/>
      <w:r w:rsidRPr="00C17B64">
        <w:rPr>
          <w:color w:val="auto"/>
          <w:szCs w:val="24"/>
        </w:rPr>
        <w:t xml:space="preserve">Does rhizosphere </w:t>
      </w:r>
      <w:r>
        <w:rPr>
          <w:color w:val="auto"/>
          <w:szCs w:val="24"/>
        </w:rPr>
        <w:t>bacterial</w:t>
      </w:r>
      <w:r w:rsidRPr="00C17B64">
        <w:rPr>
          <w:color w:val="auto"/>
          <w:szCs w:val="24"/>
        </w:rPr>
        <w:t xml:space="preserve"> community composition and structure vary with root phenotypes and what are their relative effects on plant fitness according to competitive environment? </w:t>
      </w:r>
      <w:bookmarkEnd w:id="3"/>
    </w:p>
    <w:p w14:paraId="62D5B3D4" w14:textId="77777777" w:rsidR="00131E15" w:rsidRPr="00BF2A33" w:rsidRDefault="00131E15" w:rsidP="00131E15">
      <w:pPr>
        <w:spacing w:line="360" w:lineRule="auto"/>
        <w:rPr>
          <w:color w:val="385623" w:themeColor="accent6" w:themeShade="80"/>
          <w:szCs w:val="24"/>
        </w:rPr>
      </w:pPr>
    </w:p>
    <w:p w14:paraId="3B60AB8D" w14:textId="77777777" w:rsidR="00131E15" w:rsidRPr="00047DAB" w:rsidRDefault="00131E15" w:rsidP="00131E15">
      <w:pPr>
        <w:spacing w:line="360" w:lineRule="auto"/>
        <w:rPr>
          <w:color w:val="auto"/>
          <w:szCs w:val="24"/>
        </w:rPr>
      </w:pPr>
      <w:r w:rsidRPr="00047DAB">
        <w:rPr>
          <w:color w:val="auto"/>
          <w:szCs w:val="24"/>
        </w:rPr>
        <w:t xml:space="preserve">Here, we extended our previous analysis of belowground competition (Colom and Baucom in Prep) to that of the rhizosphere microbiome. We used rhizosphere soil samples taken from our focal plant species, </w:t>
      </w:r>
      <w:r w:rsidRPr="00047DAB">
        <w:rPr>
          <w:i/>
          <w:iCs/>
          <w:color w:val="auto"/>
          <w:szCs w:val="24"/>
        </w:rPr>
        <w:t xml:space="preserve">Ipomoea purpurea, </w:t>
      </w:r>
      <w:r w:rsidRPr="00047DAB">
        <w:rPr>
          <w:color w:val="auto"/>
          <w:szCs w:val="24"/>
        </w:rPr>
        <w:t xml:space="preserve">grown in the presence and absence of competition from its sister species, </w:t>
      </w:r>
      <w:r w:rsidRPr="00047DAB">
        <w:rPr>
          <w:i/>
          <w:iCs/>
          <w:color w:val="auto"/>
          <w:szCs w:val="24"/>
        </w:rPr>
        <w:t xml:space="preserve">I. hederacea, </w:t>
      </w:r>
      <w:r w:rsidRPr="00047DAB">
        <w:rPr>
          <w:color w:val="auto"/>
          <w:szCs w:val="24"/>
        </w:rPr>
        <w:t xml:space="preserve">and asked two main questions: (1) Does the rhizosphere microbiome vary with phenotypic variation in root traits? (2) Does plant fitness vary as a function of root trait and rhizosphere </w:t>
      </w:r>
      <w:r>
        <w:rPr>
          <w:color w:val="auto"/>
          <w:szCs w:val="24"/>
        </w:rPr>
        <w:t>bacterial</w:t>
      </w:r>
      <w:r w:rsidRPr="00047DAB">
        <w:rPr>
          <w:color w:val="auto"/>
          <w:szCs w:val="24"/>
        </w:rPr>
        <w:t xml:space="preserve"> community structure and</w:t>
      </w:r>
      <w:r>
        <w:rPr>
          <w:color w:val="auto"/>
          <w:szCs w:val="24"/>
        </w:rPr>
        <w:t>/</w:t>
      </w:r>
      <w:r w:rsidRPr="00047DAB">
        <w:rPr>
          <w:color w:val="auto"/>
          <w:szCs w:val="24"/>
        </w:rPr>
        <w:t xml:space="preserve">or composition, according to competitive environment (presence vs absence of belowground competition)? Addressing the first question would provide initial evidence that root phenotypes and the rhizosphere microbiome may influence each other, whereas addressing the second question would provide preliminary evidence for the potential for root phenotypes and/or the rhizosphere microbiome to influence plant fitness in context of belowground competition. Together, answering these main questions would provide evidence for the potential that the structure of plant roots and their rhizosphere microbiome may feedback into competitive belowground dynamics. </w:t>
      </w:r>
    </w:p>
    <w:p w14:paraId="06A20A68" w14:textId="77777777" w:rsidR="00131E15" w:rsidRPr="00AF14FC" w:rsidRDefault="00131E15" w:rsidP="00131E15">
      <w:pPr>
        <w:pStyle w:val="NormalWeb"/>
        <w:spacing w:before="0" w:beforeAutospacing="0" w:after="0" w:afterAutospacing="0" w:line="360" w:lineRule="auto"/>
      </w:pPr>
    </w:p>
    <w:p w14:paraId="1175E484" w14:textId="77777777" w:rsidR="00131E15" w:rsidRPr="00AF14FC" w:rsidRDefault="00131E15" w:rsidP="00131E15">
      <w:pPr>
        <w:pStyle w:val="Heading2"/>
      </w:pPr>
      <w:bookmarkStart w:id="4" w:name="_Toc47359548"/>
      <w:r w:rsidRPr="00AF14FC">
        <w:t>Materials and methods</w:t>
      </w:r>
      <w:bookmarkEnd w:id="4"/>
    </w:p>
    <w:p w14:paraId="72CC6049" w14:textId="104389D6" w:rsidR="00131E15" w:rsidRDefault="00131E15" w:rsidP="00131E15">
      <w:pPr>
        <w:pStyle w:val="NormalWeb"/>
        <w:spacing w:before="0" w:beforeAutospacing="0" w:after="0" w:afterAutospacing="0" w:line="360" w:lineRule="auto"/>
        <w:rPr>
          <w:color w:val="000000"/>
        </w:rPr>
      </w:pPr>
      <w:r w:rsidRPr="009C0A1F">
        <w:rPr>
          <w:i/>
          <w:iCs/>
          <w:color w:val="000000"/>
        </w:rPr>
        <w:t>Field experiment, rhizosphere soil collection--</w:t>
      </w:r>
      <w:r w:rsidRPr="009C0A1F">
        <w:rPr>
          <w:color w:val="000000"/>
        </w:rPr>
        <w:t xml:space="preserve">We subsampled rhizosphere soil from individuals of </w:t>
      </w:r>
      <w:r w:rsidRPr="009C0A1F">
        <w:rPr>
          <w:i/>
          <w:iCs/>
          <w:color w:val="000000"/>
        </w:rPr>
        <w:t>I. purpurea</w:t>
      </w:r>
      <w:r w:rsidRPr="009C0A1F">
        <w:rPr>
          <w:color w:val="000000"/>
        </w:rPr>
        <w:t xml:space="preserve"> and </w:t>
      </w:r>
      <w:r w:rsidRPr="009C0A1F">
        <w:rPr>
          <w:i/>
          <w:iCs/>
          <w:color w:val="000000"/>
        </w:rPr>
        <w:t xml:space="preserve">I. hederacea </w:t>
      </w:r>
      <w:r w:rsidRPr="009C0A1F">
        <w:rPr>
          <w:color w:val="000000"/>
        </w:rPr>
        <w:t xml:space="preserve">planted in </w:t>
      </w:r>
      <w:r>
        <w:rPr>
          <w:color w:val="000000"/>
        </w:rPr>
        <w:t xml:space="preserve">the presence and absence of </w:t>
      </w:r>
      <w:r w:rsidRPr="009C0A1F">
        <w:rPr>
          <w:color w:val="000000"/>
        </w:rPr>
        <w:t>competition</w:t>
      </w:r>
      <w:r>
        <w:rPr>
          <w:color w:val="000000"/>
        </w:rPr>
        <w:t xml:space="preserve">, with </w:t>
      </w:r>
      <w:r w:rsidRPr="00450435">
        <w:rPr>
          <w:i/>
          <w:color w:val="000000"/>
        </w:rPr>
        <w:t xml:space="preserve">I. purpurea </w:t>
      </w:r>
      <w:r>
        <w:rPr>
          <w:color w:val="000000"/>
        </w:rPr>
        <w:t>as the focal species in this experiment.</w:t>
      </w:r>
      <w:r w:rsidRPr="009C0A1F">
        <w:rPr>
          <w:color w:val="000000"/>
        </w:rPr>
        <w:t xml:space="preserve"> For </w:t>
      </w:r>
      <w:r>
        <w:rPr>
          <w:color w:val="000000"/>
        </w:rPr>
        <w:t>the</w:t>
      </w:r>
      <w:r w:rsidRPr="009C0A1F">
        <w:rPr>
          <w:color w:val="000000"/>
        </w:rPr>
        <w:t xml:space="preserve"> competition treatment, we planted ten maternal lines of </w:t>
      </w:r>
      <w:r w:rsidRPr="009C0A1F">
        <w:rPr>
          <w:i/>
          <w:iCs/>
          <w:color w:val="000000"/>
        </w:rPr>
        <w:t xml:space="preserve">I. purpurea </w:t>
      </w:r>
      <w:r w:rsidRPr="009C0A1F">
        <w:rPr>
          <w:color w:val="000000"/>
        </w:rPr>
        <w:t xml:space="preserve">with six maternal lines of </w:t>
      </w:r>
      <w:r w:rsidRPr="009C0A1F">
        <w:rPr>
          <w:i/>
          <w:iCs/>
          <w:color w:val="000000"/>
        </w:rPr>
        <w:t>I. hederacea</w:t>
      </w:r>
      <w:r w:rsidRPr="009C0A1F">
        <w:rPr>
          <w:color w:val="000000"/>
        </w:rPr>
        <w:t xml:space="preserve">, for each possible maternal line by </w:t>
      </w:r>
      <w:r>
        <w:rPr>
          <w:color w:val="000000"/>
        </w:rPr>
        <w:t xml:space="preserve">maternal line </w:t>
      </w:r>
      <w:r w:rsidRPr="009C0A1F">
        <w:rPr>
          <w:color w:val="000000"/>
        </w:rPr>
        <w:t xml:space="preserve">combination </w:t>
      </w:r>
      <w:r>
        <w:rPr>
          <w:color w:val="000000"/>
        </w:rPr>
        <w:t>between species, which led to</w:t>
      </w:r>
      <w:r w:rsidRPr="009C0A1F">
        <w:rPr>
          <w:color w:val="000000"/>
        </w:rPr>
        <w:t xml:space="preserve"> 60 unique competition pairings</w:t>
      </w:r>
      <w:r>
        <w:rPr>
          <w:color w:val="000000"/>
        </w:rPr>
        <w:t xml:space="preserve">. We planted seeds </w:t>
      </w:r>
      <w:r w:rsidRPr="009C0A1F">
        <w:rPr>
          <w:color w:val="000000"/>
        </w:rPr>
        <w:t xml:space="preserve">8 cm apart </w:t>
      </w:r>
      <w:r>
        <w:rPr>
          <w:color w:val="000000"/>
        </w:rPr>
        <w:t>with</w:t>
      </w:r>
      <w:r w:rsidRPr="009C0A1F">
        <w:rPr>
          <w:color w:val="000000"/>
        </w:rPr>
        <w:t xml:space="preserve"> 1 m</w:t>
      </w:r>
      <w:r w:rsidRPr="009C0A1F">
        <w:rPr>
          <w:color w:val="000000"/>
          <w:vertAlign w:val="superscript"/>
        </w:rPr>
        <w:t>2</w:t>
      </w:r>
      <w:r w:rsidRPr="009C0A1F">
        <w:rPr>
          <w:color w:val="000000"/>
        </w:rPr>
        <w:t xml:space="preserve"> </w:t>
      </w:r>
      <w:r>
        <w:rPr>
          <w:color w:val="000000"/>
        </w:rPr>
        <w:t>between experimental units</w:t>
      </w:r>
      <w:r w:rsidRPr="009C0A1F">
        <w:rPr>
          <w:color w:val="000000"/>
        </w:rPr>
        <w:t xml:space="preserve">. For </w:t>
      </w:r>
      <w:r>
        <w:rPr>
          <w:color w:val="000000"/>
        </w:rPr>
        <w:t>the</w:t>
      </w:r>
      <w:r w:rsidRPr="009C0A1F">
        <w:rPr>
          <w:color w:val="000000"/>
        </w:rPr>
        <w:t xml:space="preserve"> alone treatment, we planted </w:t>
      </w:r>
      <w:r>
        <w:rPr>
          <w:color w:val="000000"/>
        </w:rPr>
        <w:t xml:space="preserve">a single replicate seed of </w:t>
      </w:r>
      <w:r w:rsidRPr="009C0A1F">
        <w:rPr>
          <w:color w:val="000000"/>
        </w:rPr>
        <w:t xml:space="preserve">the ten maternal lines of </w:t>
      </w:r>
      <w:r w:rsidRPr="009C0A1F">
        <w:rPr>
          <w:i/>
          <w:iCs/>
          <w:color w:val="000000"/>
        </w:rPr>
        <w:t xml:space="preserve">I. purpurea </w:t>
      </w:r>
      <w:r w:rsidRPr="009C0A1F">
        <w:rPr>
          <w:color w:val="000000"/>
        </w:rPr>
        <w:t>1 m</w:t>
      </w:r>
      <w:r w:rsidRPr="009C0A1F">
        <w:rPr>
          <w:color w:val="000000"/>
          <w:vertAlign w:val="superscript"/>
        </w:rPr>
        <w:t>2</w:t>
      </w:r>
      <w:r w:rsidRPr="009C0A1F">
        <w:rPr>
          <w:color w:val="000000"/>
        </w:rPr>
        <w:t xml:space="preserve"> </w:t>
      </w:r>
      <w:r>
        <w:rPr>
          <w:color w:val="000000"/>
        </w:rPr>
        <w:t>apart</w:t>
      </w:r>
      <w:r w:rsidRPr="009C0A1F">
        <w:rPr>
          <w:color w:val="000000"/>
        </w:rPr>
        <w:t xml:space="preserve">. Each experimental unit was replicated sixteen times to yield a total of 2080 seeds. Seven weeks post </w:t>
      </w:r>
      <w:r w:rsidRPr="009C0A1F">
        <w:rPr>
          <w:color w:val="000000"/>
        </w:rPr>
        <w:lastRenderedPageBreak/>
        <w:t>planting</w:t>
      </w:r>
      <w:r>
        <w:rPr>
          <w:color w:val="000000"/>
        </w:rPr>
        <w:t xml:space="preserve">, </w:t>
      </w:r>
      <w:r w:rsidRPr="009C0A1F">
        <w:rPr>
          <w:color w:val="000000"/>
        </w:rPr>
        <w:t>when plants began to show signs of reproductive maturity</w:t>
      </w:r>
      <w:r>
        <w:rPr>
          <w:color w:val="000000"/>
        </w:rPr>
        <w:t xml:space="preserve">, </w:t>
      </w:r>
      <w:r w:rsidRPr="009C0A1F">
        <w:rPr>
          <w:color w:val="000000"/>
        </w:rPr>
        <w:t xml:space="preserve">we excavated a subset of individuals to quantify root system traits (Colom and Baucom, In Prep; </w:t>
      </w:r>
      <w:r w:rsidRPr="009C0A1F">
        <w:rPr>
          <w:b/>
          <w:bCs/>
          <w:color w:val="000000"/>
        </w:rPr>
        <w:t>Chapter 3</w:t>
      </w:r>
      <w:r w:rsidRPr="009C0A1F">
        <w:rPr>
          <w:color w:val="000000"/>
        </w:rPr>
        <w:t>)</w:t>
      </w:r>
      <w:r>
        <w:rPr>
          <w:color w:val="000000"/>
        </w:rPr>
        <w:t>.  We sampled</w:t>
      </w:r>
      <w:r w:rsidRPr="009C0A1F">
        <w:rPr>
          <w:color w:val="000000"/>
        </w:rPr>
        <w:t xml:space="preserve"> the rhizosphere soil </w:t>
      </w:r>
      <w:r>
        <w:rPr>
          <w:color w:val="000000"/>
        </w:rPr>
        <w:t xml:space="preserve">from </w:t>
      </w:r>
      <w:r w:rsidRPr="009C0A1F">
        <w:rPr>
          <w:color w:val="000000"/>
        </w:rPr>
        <w:t>173 plants</w:t>
      </w:r>
      <w:r>
        <w:rPr>
          <w:color w:val="000000"/>
        </w:rPr>
        <w:t>; 27 plants grown alone and 146 plants grown in competition.</w:t>
      </w:r>
      <w:r w:rsidRPr="009C0A1F">
        <w:rPr>
          <w:color w:val="000000"/>
        </w:rPr>
        <w:t xml:space="preserve"> </w:t>
      </w:r>
      <w:r>
        <w:rPr>
          <w:color w:val="000000"/>
        </w:rPr>
        <w:t>We</w:t>
      </w:r>
      <w:r w:rsidRPr="009C0A1F">
        <w:rPr>
          <w:color w:val="000000"/>
        </w:rPr>
        <w:t xml:space="preserve"> randomly selected between 2 and 4 biological replicates of each </w:t>
      </w:r>
      <w:r w:rsidRPr="009C0A1F">
        <w:rPr>
          <w:i/>
          <w:iCs/>
          <w:color w:val="000000"/>
        </w:rPr>
        <w:t xml:space="preserve">I. purpurea </w:t>
      </w:r>
      <w:r w:rsidRPr="009C0A1F">
        <w:rPr>
          <w:color w:val="000000"/>
        </w:rPr>
        <w:t xml:space="preserve">maternal line grown alone, and between </w:t>
      </w:r>
      <w:r>
        <w:rPr>
          <w:color w:val="000000"/>
        </w:rPr>
        <w:t>5-12</w:t>
      </w:r>
      <w:r w:rsidRPr="009C0A1F">
        <w:rPr>
          <w:color w:val="000000"/>
        </w:rPr>
        <w:t xml:space="preserve"> biological replicates of </w:t>
      </w:r>
      <w:r>
        <w:rPr>
          <w:color w:val="000000"/>
        </w:rPr>
        <w:t xml:space="preserve">each </w:t>
      </w:r>
      <w:r w:rsidRPr="009C0A1F">
        <w:rPr>
          <w:i/>
          <w:iCs/>
          <w:color w:val="000000"/>
        </w:rPr>
        <w:t xml:space="preserve">I. purpurea </w:t>
      </w:r>
      <w:r w:rsidRPr="009C0A1F">
        <w:rPr>
          <w:color w:val="000000"/>
        </w:rPr>
        <w:t>maternal line</w:t>
      </w:r>
      <w:r>
        <w:rPr>
          <w:color w:val="000000"/>
        </w:rPr>
        <w:t xml:space="preserve"> grown in competition, with the exception of one maternal line that had only one biological replicate</w:t>
      </w:r>
      <w:r w:rsidRPr="009C0A1F">
        <w:rPr>
          <w:color w:val="000000"/>
        </w:rPr>
        <w:t xml:space="preserve">. To isolate the rhizosphere soil from plant roots, we gently shook the roots from the soil cores of excavated plants to remove loose soil, </w:t>
      </w:r>
      <w:r>
        <w:rPr>
          <w:color w:val="000000"/>
        </w:rPr>
        <w:t>sampled</w:t>
      </w:r>
      <w:r w:rsidRPr="009C0A1F">
        <w:rPr>
          <w:color w:val="000000"/>
        </w:rPr>
        <w:t xml:space="preserve"> a random lateral root with small pieces of soil (~25mg) attached to its immediate surface (~1mm) with a 15mL sterile plastic tube, separated it from the rest of the root system with a razor that was cleaned with 90% ethanol, stored the tube immediately on dry ice, and later transferred all tubes to a -80C freezer until further use. </w:t>
      </w:r>
    </w:p>
    <w:p w14:paraId="2596C389" w14:textId="77777777" w:rsidR="00131E15" w:rsidRPr="009C0A1F" w:rsidRDefault="00131E15" w:rsidP="00131E15">
      <w:pPr>
        <w:pStyle w:val="NormalWeb"/>
        <w:spacing w:before="0" w:beforeAutospacing="0" w:after="0" w:afterAutospacing="0" w:line="360" w:lineRule="auto"/>
      </w:pPr>
    </w:p>
    <w:p w14:paraId="23D831B8" w14:textId="77777777" w:rsidR="00131E15" w:rsidRPr="009C0A1F" w:rsidRDefault="00131E15" w:rsidP="00131E15">
      <w:pPr>
        <w:pStyle w:val="NormalWeb"/>
        <w:spacing w:before="0" w:beforeAutospacing="0" w:after="0" w:afterAutospacing="0" w:line="360" w:lineRule="auto"/>
      </w:pPr>
      <w:r w:rsidRPr="009C0A1F">
        <w:rPr>
          <w:i/>
          <w:iCs/>
          <w:color w:val="000000"/>
        </w:rPr>
        <w:t>DNA extraction and processing--</w:t>
      </w:r>
      <w:r w:rsidRPr="009C0A1F">
        <w:rPr>
          <w:color w:val="000000"/>
        </w:rPr>
        <w:t>We extracted DNA from approximately 0.25g of rhizosphere soil per plant per standard procedures of the DNeasy PowerSoil Kit (QIAGEN, Hilden Germany), and then randomized 1uL of the DNA samples across two 96 well plates. The bacterial V4 region of the 16S rRNA gene was amplified and barcoded at the University of Michigan Medical School, and pooled libraries were sequenced on Illumina MiSeq sequencer, using v2 chemistry 2 × 250 (500 cycles) paired-end reads. Sequence quality processing was performed with mothur v1.43.0 using the MiSeq standard operating protocol (accessed on 31 October 2019) for the generation of the operational taxonomic unit (OTU 97% sequence similarity). For sequence alignment and classification</w:t>
      </w:r>
      <w:r>
        <w:rPr>
          <w:color w:val="000000"/>
        </w:rPr>
        <w:t>,</w:t>
      </w:r>
      <w:r w:rsidRPr="009C0A1F">
        <w:rPr>
          <w:color w:val="000000"/>
        </w:rPr>
        <w:t xml:space="preserve"> we used the SILVA release taxonomy (v132, Quast et al 2013; accessed August 2019), and only bacterial sequences were retained. </w:t>
      </w:r>
    </w:p>
    <w:p w14:paraId="37F8163E" w14:textId="77777777" w:rsidR="00131E15" w:rsidRPr="00AF14FC" w:rsidRDefault="00131E15" w:rsidP="00131E15"/>
    <w:p w14:paraId="437A1D6B" w14:textId="77777777" w:rsidR="00131E15" w:rsidRPr="00AF14FC" w:rsidRDefault="00131E15" w:rsidP="00131E15">
      <w:pPr>
        <w:pStyle w:val="Heading2"/>
      </w:pPr>
      <w:bookmarkStart w:id="5" w:name="_Toc47359549"/>
      <w:r w:rsidRPr="00AF14FC">
        <w:t>Statistical analysis</w:t>
      </w:r>
      <w:bookmarkEnd w:id="5"/>
    </w:p>
    <w:p w14:paraId="3EC763FE" w14:textId="77777777" w:rsidR="00131E15" w:rsidRDefault="00131E15" w:rsidP="00131E15">
      <w:pPr>
        <w:pStyle w:val="NormalWeb"/>
        <w:spacing w:before="0" w:beforeAutospacing="0" w:after="0" w:afterAutospacing="0" w:line="360" w:lineRule="auto"/>
        <w:rPr>
          <w:color w:val="000000"/>
        </w:rPr>
      </w:pPr>
      <w:r w:rsidRPr="009C0A1F">
        <w:rPr>
          <w:color w:val="000000"/>
        </w:rPr>
        <w:t>All analys</w:t>
      </w:r>
      <w:r>
        <w:rPr>
          <w:color w:val="000000"/>
        </w:rPr>
        <w:t>e</w:t>
      </w:r>
      <w:r w:rsidRPr="009C0A1F">
        <w:rPr>
          <w:color w:val="000000"/>
        </w:rPr>
        <w:t xml:space="preserve">s </w:t>
      </w:r>
      <w:r>
        <w:rPr>
          <w:color w:val="000000"/>
        </w:rPr>
        <w:t>were</w:t>
      </w:r>
      <w:r w:rsidRPr="009C0A1F">
        <w:rPr>
          <w:color w:val="000000"/>
        </w:rPr>
        <w:t xml:space="preserve"> carried out in the statistical programming language R (R Core, 2019).</w:t>
      </w:r>
    </w:p>
    <w:p w14:paraId="0253E41D" w14:textId="77777777" w:rsidR="00131E15" w:rsidRDefault="00131E15" w:rsidP="00131E15">
      <w:pPr>
        <w:pStyle w:val="NormalWeb"/>
        <w:spacing w:before="0" w:beforeAutospacing="0" w:after="0" w:afterAutospacing="0" w:line="360" w:lineRule="auto"/>
        <w:rPr>
          <w:i/>
          <w:iCs/>
          <w:color w:val="000000"/>
        </w:rPr>
      </w:pPr>
    </w:p>
    <w:p w14:paraId="6762E208" w14:textId="7FD830AB" w:rsidR="00131E15" w:rsidRPr="00EA6E4F" w:rsidRDefault="00131E15" w:rsidP="00131E15">
      <w:pPr>
        <w:pStyle w:val="NormalWeb"/>
        <w:spacing w:before="0" w:beforeAutospacing="0" w:after="0" w:afterAutospacing="0" w:line="360" w:lineRule="auto"/>
      </w:pPr>
      <w:r w:rsidRPr="009C0A1F">
        <w:rPr>
          <w:i/>
          <w:iCs/>
          <w:color w:val="000000"/>
        </w:rPr>
        <w:t>Calculation of rhizosphere microbiome community composition and structure--</w:t>
      </w:r>
      <w:r>
        <w:rPr>
          <w:color w:val="000000"/>
        </w:rPr>
        <w:t>W</w:t>
      </w:r>
      <w:r w:rsidRPr="009C0A1F">
        <w:rPr>
          <w:color w:val="000000"/>
        </w:rPr>
        <w:t xml:space="preserve">e aggregated our total OTU’s (52,565) at the </w:t>
      </w:r>
      <w:r>
        <w:rPr>
          <w:color w:val="000000"/>
        </w:rPr>
        <w:t>g</w:t>
      </w:r>
      <w:r w:rsidRPr="009C0A1F">
        <w:rPr>
          <w:color w:val="000000"/>
        </w:rPr>
        <w:t>enus taxonomic level to reduce patchiness in our data with the ‘tax_glom’ function of the ‘phyloseq’ package (McMurdie and Holmes, 2013) which produced a total of 1,097 OTUs</w:t>
      </w:r>
      <w:r>
        <w:rPr>
          <w:color w:val="000000"/>
        </w:rPr>
        <w:t>. We</w:t>
      </w:r>
      <w:r w:rsidRPr="009C0A1F">
        <w:rPr>
          <w:color w:val="000000"/>
        </w:rPr>
        <w:t xml:space="preserve"> examined the distribution of sequencing depths of all our samples and </w:t>
      </w:r>
      <w:r w:rsidRPr="009C0A1F">
        <w:rPr>
          <w:color w:val="000000"/>
        </w:rPr>
        <w:lastRenderedPageBreak/>
        <w:t>filtered out extreme outliers (&lt; 20,000 read counts) for all subsequent analys</w:t>
      </w:r>
      <w:r>
        <w:rPr>
          <w:color w:val="000000"/>
        </w:rPr>
        <w:t>e</w:t>
      </w:r>
      <w:r w:rsidRPr="009C0A1F">
        <w:rPr>
          <w:color w:val="000000"/>
        </w:rPr>
        <w:t xml:space="preserve">s. Sequence counts were used to compute different metrics of community composition including evenness, richness, Simpson diversity and Inverse Simpson diversity. </w:t>
      </w:r>
      <w:r>
        <w:rPr>
          <w:color w:val="000000"/>
        </w:rPr>
        <w:t>Evenness</w:t>
      </w:r>
      <w:r w:rsidRPr="009C0A1F">
        <w:rPr>
          <w:color w:val="000000"/>
        </w:rPr>
        <w:t xml:space="preserve"> quantif</w:t>
      </w:r>
      <w:r>
        <w:rPr>
          <w:color w:val="000000"/>
        </w:rPr>
        <w:t>ies</w:t>
      </w:r>
      <w:r w:rsidRPr="009C0A1F">
        <w:rPr>
          <w:color w:val="000000"/>
        </w:rPr>
        <w:t xml:space="preserve"> how evenly represented different Bacterial taxa are as a proportion ranging from 0 to 1, where a value of 0 indicates lack of evenness in the community</w:t>
      </w:r>
      <w:r>
        <w:rPr>
          <w:color w:val="000000"/>
        </w:rPr>
        <w:t xml:space="preserve"> and</w:t>
      </w:r>
      <w:r w:rsidRPr="009C0A1F">
        <w:rPr>
          <w:color w:val="000000"/>
        </w:rPr>
        <w:t xml:space="preserve"> </w:t>
      </w:r>
      <w:r>
        <w:rPr>
          <w:color w:val="000000"/>
        </w:rPr>
        <w:t>towards</w:t>
      </w:r>
      <w:r w:rsidRPr="009C0A1F">
        <w:rPr>
          <w:color w:val="000000"/>
        </w:rPr>
        <w:t xml:space="preserve"> 1 indicates </w:t>
      </w:r>
      <w:r>
        <w:rPr>
          <w:color w:val="000000"/>
        </w:rPr>
        <w:t>a more even community.</w:t>
      </w:r>
      <w:r w:rsidRPr="009C0A1F">
        <w:rPr>
          <w:color w:val="000000"/>
        </w:rPr>
        <w:t xml:space="preserve"> </w:t>
      </w:r>
      <w:r>
        <w:rPr>
          <w:color w:val="000000"/>
        </w:rPr>
        <w:t>Richness is t</w:t>
      </w:r>
      <w:r w:rsidRPr="009C0A1F">
        <w:rPr>
          <w:color w:val="000000"/>
        </w:rPr>
        <w:t>he total number of unique Bacterial taxa</w:t>
      </w:r>
      <w:r>
        <w:rPr>
          <w:color w:val="000000"/>
        </w:rPr>
        <w:t>.</w:t>
      </w:r>
      <w:r w:rsidR="00D264D5">
        <w:rPr>
          <w:color w:val="000000"/>
        </w:rPr>
        <w:t xml:space="preserve"> </w:t>
      </w:r>
      <w:r>
        <w:rPr>
          <w:color w:val="000000"/>
        </w:rPr>
        <w:t xml:space="preserve">Simpson diversity is a measure of </w:t>
      </w:r>
      <w:r w:rsidRPr="009C0A1F">
        <w:rPr>
          <w:color w:val="000000"/>
        </w:rPr>
        <w:t xml:space="preserve">community </w:t>
      </w:r>
      <w:r>
        <w:rPr>
          <w:color w:val="000000"/>
        </w:rPr>
        <w:t xml:space="preserve">diversity that accounts for </w:t>
      </w:r>
      <w:r w:rsidRPr="009C0A1F">
        <w:rPr>
          <w:color w:val="000000"/>
        </w:rPr>
        <w:t>both species richness and their relative abundance</w:t>
      </w:r>
      <w:r>
        <w:rPr>
          <w:color w:val="000000"/>
        </w:rPr>
        <w:t xml:space="preserve">. A Simpson Diversity measure of </w:t>
      </w:r>
      <w:r w:rsidRPr="009C0A1F">
        <w:rPr>
          <w:color w:val="000000"/>
        </w:rPr>
        <w:t>0 indicates no diversity</w:t>
      </w:r>
      <w:r>
        <w:rPr>
          <w:color w:val="000000"/>
        </w:rPr>
        <w:t xml:space="preserve"> and increasing</w:t>
      </w:r>
      <w:r w:rsidRPr="009C0A1F">
        <w:rPr>
          <w:color w:val="000000"/>
        </w:rPr>
        <w:t xml:space="preserve"> </w:t>
      </w:r>
      <w:r>
        <w:rPr>
          <w:color w:val="000000"/>
        </w:rPr>
        <w:t xml:space="preserve">values </w:t>
      </w:r>
      <w:r w:rsidRPr="009C0A1F">
        <w:rPr>
          <w:color w:val="000000"/>
        </w:rPr>
        <w:t xml:space="preserve">indicates </w:t>
      </w:r>
      <w:r>
        <w:rPr>
          <w:color w:val="000000"/>
        </w:rPr>
        <w:t>higher</w:t>
      </w:r>
      <w:r w:rsidRPr="009C0A1F">
        <w:rPr>
          <w:color w:val="000000"/>
        </w:rPr>
        <w:t xml:space="preserve"> diversity within a given community. We also estimated the ‘effective’ species diversity (Inverse Simpson Diversity), a measure based on the Simpson Diversity at an order of 2 because it quantifies the effective number of different Bacterial taxa, wherein the weighted arithmetic mean is used to quantify average proportional abundance of types in the community. In practice, the Simpson Diversity </w:t>
      </w:r>
      <w:r>
        <w:rPr>
          <w:color w:val="000000"/>
        </w:rPr>
        <w:t xml:space="preserve">Index </w:t>
      </w:r>
      <w:r w:rsidRPr="009C0A1F">
        <w:rPr>
          <w:color w:val="000000"/>
        </w:rPr>
        <w:t>can be used to measure the probability that two samples taken at random from the dataset represent the same tax</w:t>
      </w:r>
      <w:r>
        <w:rPr>
          <w:color w:val="000000"/>
        </w:rPr>
        <w:t>on</w:t>
      </w:r>
      <w:r w:rsidRPr="009C0A1F">
        <w:rPr>
          <w:color w:val="000000"/>
        </w:rPr>
        <w:t xml:space="preserve">, whereas the Inverse Simpson Index can inform us the number of unique species weighted by their relative abundance. To estimate these metrics of ɑ-diversity, we used the function ‘estimate_richness’ from the phyloseq package (McMurdie and Holmes, 2013), and specified the ‘measures’ argument for the corresponding metrics above. For each metric of ɑ-diversity we rarified </w:t>
      </w:r>
      <w:r>
        <w:rPr>
          <w:color w:val="000000"/>
        </w:rPr>
        <w:t>to the number of sequences in the smallest sample</w:t>
      </w:r>
      <w:r w:rsidRPr="009C0A1F">
        <w:rPr>
          <w:color w:val="000000"/>
        </w:rPr>
        <w:t xml:space="preserve">. Then we normalized our sequences </w:t>
      </w:r>
      <w:r>
        <w:rPr>
          <w:color w:val="000000"/>
        </w:rPr>
        <w:t xml:space="preserve">based on OTU read count data scaled to the smallest library size (Denef et al. 2017) </w:t>
      </w:r>
      <w:r w:rsidRPr="009C0A1F">
        <w:rPr>
          <w:color w:val="000000"/>
        </w:rPr>
        <w:t xml:space="preserve">and used the scaled data to compute </w:t>
      </w:r>
      <w:r w:rsidRPr="00486DCA">
        <w:rPr>
          <w:color w:val="000000"/>
        </w:rPr>
        <w:t>community composition</w:t>
      </w:r>
      <w:r>
        <w:rPr>
          <w:color w:val="000000"/>
        </w:rPr>
        <w:t xml:space="preserve"> </w:t>
      </w:r>
      <w:r w:rsidRPr="009C0A1F">
        <w:rPr>
          <w:color w:val="000000"/>
        </w:rPr>
        <w:t>with the Bray–Curtis dissimilarity inter-community metric with phyloseq’s ‘ordinate’ function (McMurdie and Holmes, 2013). </w:t>
      </w:r>
    </w:p>
    <w:p w14:paraId="57864145" w14:textId="77777777" w:rsidR="00131E15" w:rsidRPr="009C0A1F" w:rsidRDefault="00131E15" w:rsidP="00131E15">
      <w:pPr>
        <w:pStyle w:val="NormalWeb"/>
        <w:spacing w:before="0" w:beforeAutospacing="0" w:after="0" w:afterAutospacing="0" w:line="360" w:lineRule="auto"/>
      </w:pPr>
    </w:p>
    <w:p w14:paraId="5482E847" w14:textId="7202449B" w:rsidR="00131E15" w:rsidRDefault="00131E15" w:rsidP="00131E15">
      <w:pPr>
        <w:pStyle w:val="NormalWeb"/>
        <w:spacing w:before="0" w:beforeAutospacing="0" w:after="0" w:afterAutospacing="0" w:line="360" w:lineRule="auto"/>
        <w:rPr>
          <w:color w:val="000000"/>
        </w:rPr>
      </w:pPr>
      <w:r>
        <w:rPr>
          <w:i/>
          <w:iCs/>
          <w:color w:val="000000"/>
        </w:rPr>
        <w:t>Characterizing sources of variation in bacterial community composition and structure—</w:t>
      </w:r>
      <w:r w:rsidRPr="00501BEB">
        <w:rPr>
          <w:color w:val="000000" w:themeColor="text1"/>
        </w:rPr>
        <w:t xml:space="preserve">We first examined how metrics of </w:t>
      </w:r>
      <w:r>
        <w:rPr>
          <w:color w:val="000000" w:themeColor="text1"/>
        </w:rPr>
        <w:t xml:space="preserve"> species structure and composition </w:t>
      </w:r>
      <w:r w:rsidRPr="00501BEB">
        <w:rPr>
          <w:color w:val="000000" w:themeColor="text1"/>
        </w:rPr>
        <w:t xml:space="preserve">varied as a function of block, treatment and maternal line from rhizosphere microbiome collected from our focal species, </w:t>
      </w:r>
      <w:r w:rsidRPr="00501BEB">
        <w:rPr>
          <w:i/>
          <w:iCs/>
          <w:color w:val="000000" w:themeColor="text1"/>
        </w:rPr>
        <w:t>I. purpurea</w:t>
      </w:r>
      <w:r w:rsidRPr="00501BEB">
        <w:rPr>
          <w:color w:val="000000" w:themeColor="text1"/>
        </w:rPr>
        <w:t xml:space="preserve">. Preliminary histogram plots of </w:t>
      </w:r>
      <w:r>
        <w:rPr>
          <w:color w:val="000000" w:themeColor="text1"/>
        </w:rPr>
        <w:t>bacterial</w:t>
      </w:r>
      <w:r w:rsidRPr="00501BEB">
        <w:rPr>
          <w:color w:val="000000" w:themeColor="text1"/>
        </w:rPr>
        <w:t xml:space="preserve"> species richness, evenness, Simpson Diversity, and Inverse Simpson Diversity showed normal distributions, hence, we elected to perform linear mixed model ANOVAs to test for these effects on our metrics of ɑ-diversity. We performed separate ANOVAs with the ‘lmer’ function from the lmerTest package (Kuznetsova et al. 2017), where we treated each ɑ-diversity metric as a response variable and included </w:t>
      </w:r>
      <w:r w:rsidRPr="00501BEB">
        <w:rPr>
          <w:color w:val="000000" w:themeColor="text1"/>
        </w:rPr>
        <w:lastRenderedPageBreak/>
        <w:t xml:space="preserve">treatment and block as fixed effects and maternal line as a random effect. We excluded the interaction term between treatment and block because preliminary analysis did not show that these explained a significant portion of variation, </w:t>
      </w:r>
      <w:r>
        <w:rPr>
          <w:color w:val="000000" w:themeColor="text1"/>
        </w:rPr>
        <w:t>n</w:t>
      </w:r>
      <w:r w:rsidRPr="00501BEB">
        <w:rPr>
          <w:color w:val="000000" w:themeColor="text1"/>
        </w:rPr>
        <w:t xml:space="preserve">or </w:t>
      </w:r>
      <w:r>
        <w:rPr>
          <w:color w:val="000000" w:themeColor="text1"/>
        </w:rPr>
        <w:t>did it improve</w:t>
      </w:r>
      <w:r w:rsidRPr="00501BEB">
        <w:rPr>
          <w:color w:val="000000" w:themeColor="text1"/>
        </w:rPr>
        <w:t xml:space="preserve"> </w:t>
      </w:r>
      <w:r>
        <w:rPr>
          <w:color w:val="000000" w:themeColor="text1"/>
        </w:rPr>
        <w:t xml:space="preserve">the </w:t>
      </w:r>
      <w:r w:rsidRPr="00501BEB">
        <w:rPr>
          <w:color w:val="000000" w:themeColor="text1"/>
        </w:rPr>
        <w:t>Akaike Information Criterion (AIC)</w:t>
      </w:r>
      <w:r>
        <w:rPr>
          <w:color w:val="000000" w:themeColor="text1"/>
        </w:rPr>
        <w:t xml:space="preserve"> of the model</w:t>
      </w:r>
      <w:r w:rsidRPr="00501BEB">
        <w:rPr>
          <w:color w:val="000000" w:themeColor="text1"/>
        </w:rPr>
        <w:t>. Further, because none of our linear mixed models uncovered a significant maternal line effect on ɑ-diversity, we excluded this term in our final model and report the results of the two-way ANOVA, ɑ-diversity ~ Treatment + Block.</w:t>
      </w:r>
    </w:p>
    <w:p w14:paraId="3D15E16E" w14:textId="77777777" w:rsidR="00131E15" w:rsidRPr="009C0A1F" w:rsidRDefault="00131E15" w:rsidP="00131E15">
      <w:pPr>
        <w:pStyle w:val="NormalWeb"/>
        <w:spacing w:before="0" w:beforeAutospacing="0" w:after="0" w:afterAutospacing="0" w:line="360" w:lineRule="auto"/>
      </w:pPr>
    </w:p>
    <w:p w14:paraId="0B76198C" w14:textId="02435196" w:rsidR="00131E15" w:rsidRPr="00A561E5" w:rsidRDefault="00131E15" w:rsidP="00131E15">
      <w:pPr>
        <w:pStyle w:val="NormalWeb"/>
        <w:spacing w:before="0" w:beforeAutospacing="0" w:after="0" w:afterAutospacing="0" w:line="360" w:lineRule="auto"/>
      </w:pPr>
      <w:r>
        <w:rPr>
          <w:color w:val="000000"/>
        </w:rPr>
        <w:t>W</w:t>
      </w:r>
      <w:r w:rsidRPr="009C0A1F">
        <w:rPr>
          <w:color w:val="000000"/>
        </w:rPr>
        <w:t xml:space="preserve">e performed a permutational ANOVA (PERMANOVA) </w:t>
      </w:r>
      <w:r>
        <w:rPr>
          <w:color w:val="000000"/>
        </w:rPr>
        <w:t>t</w:t>
      </w:r>
      <w:r w:rsidRPr="009C0A1F">
        <w:rPr>
          <w:color w:val="000000"/>
        </w:rPr>
        <w:t>o examine effect</w:t>
      </w:r>
      <w:r>
        <w:rPr>
          <w:color w:val="000000"/>
        </w:rPr>
        <w:t>s</w:t>
      </w:r>
      <w:r w:rsidRPr="009C0A1F">
        <w:rPr>
          <w:color w:val="000000"/>
        </w:rPr>
        <w:t xml:space="preserve"> of </w:t>
      </w:r>
      <w:r>
        <w:rPr>
          <w:color w:val="000000"/>
        </w:rPr>
        <w:t xml:space="preserve">block, </w:t>
      </w:r>
      <w:r w:rsidRPr="009C0A1F">
        <w:rPr>
          <w:color w:val="000000"/>
        </w:rPr>
        <w:t xml:space="preserve">treatment </w:t>
      </w:r>
      <w:r>
        <w:rPr>
          <w:color w:val="000000"/>
        </w:rPr>
        <w:t xml:space="preserve">and maternal line </w:t>
      </w:r>
      <w:r w:rsidRPr="009C0A1F">
        <w:rPr>
          <w:color w:val="000000"/>
        </w:rPr>
        <w:t xml:space="preserve">on </w:t>
      </w:r>
      <w:r>
        <w:rPr>
          <w:color w:val="000000"/>
        </w:rPr>
        <w:t>community composition</w:t>
      </w:r>
      <w:r w:rsidRPr="009C0A1F">
        <w:rPr>
          <w:color w:val="000000"/>
        </w:rPr>
        <w:t xml:space="preserve"> </w:t>
      </w:r>
      <w:r>
        <w:rPr>
          <w:color w:val="000000"/>
        </w:rPr>
        <w:t>using</w:t>
      </w:r>
      <w:r w:rsidRPr="009C0A1F">
        <w:rPr>
          <w:color w:val="000000"/>
        </w:rPr>
        <w:t xml:space="preserve"> the ‘adonis’ function of the ‘vegan’ package (Oksanen </w:t>
      </w:r>
      <w:r w:rsidRPr="009C0A1F">
        <w:rPr>
          <w:i/>
          <w:iCs/>
          <w:color w:val="000000"/>
        </w:rPr>
        <w:t>et al.</w:t>
      </w:r>
      <w:r w:rsidRPr="009C0A1F">
        <w:rPr>
          <w:color w:val="000000"/>
        </w:rPr>
        <w:t xml:space="preserve"> 2019) with default parameters and used 999 × permutations to access the significance of</w:t>
      </w:r>
      <w:r>
        <w:rPr>
          <w:color w:val="000000"/>
        </w:rPr>
        <w:t xml:space="preserve"> these</w:t>
      </w:r>
      <w:r w:rsidRPr="009C0A1F">
        <w:rPr>
          <w:color w:val="000000"/>
        </w:rPr>
        <w:t xml:space="preserve"> variables</w:t>
      </w:r>
      <w:r>
        <w:rPr>
          <w:color w:val="000000"/>
        </w:rPr>
        <w:t xml:space="preserve"> for </w:t>
      </w:r>
      <w:r w:rsidRPr="009C0A1F">
        <w:rPr>
          <w:i/>
          <w:iCs/>
          <w:color w:val="000000"/>
        </w:rPr>
        <w:t>I. purpurea</w:t>
      </w:r>
      <w:r w:rsidRPr="009C0A1F">
        <w:rPr>
          <w:color w:val="000000"/>
        </w:rPr>
        <w:t xml:space="preserve"> only. </w:t>
      </w:r>
      <w:r w:rsidRPr="00501BEB">
        <w:rPr>
          <w:color w:val="000000"/>
        </w:rPr>
        <w:t xml:space="preserve">For this test, we treated </w:t>
      </w:r>
      <w:r>
        <w:rPr>
          <w:color w:val="000000"/>
        </w:rPr>
        <w:t xml:space="preserve">community composition </w:t>
      </w:r>
      <w:r w:rsidRPr="00501BEB">
        <w:rPr>
          <w:color w:val="000000"/>
        </w:rPr>
        <w:t>as our response variable and treatment, block and maternal line as fixed effects</w:t>
      </w:r>
      <w:r w:rsidRPr="00A561E5">
        <w:t xml:space="preserve">. Because preliminary analysis showed that maternal line did not explain a significant amount of variation in </w:t>
      </w:r>
      <w:r>
        <w:t xml:space="preserve">community composition </w:t>
      </w:r>
      <w:r w:rsidRPr="00A561E5">
        <w:t>we excluded this term from our final model and report the results of the model, β -diversity ~ Treatment + Block.</w:t>
      </w:r>
    </w:p>
    <w:p w14:paraId="4CBEC881" w14:textId="77777777" w:rsidR="00131E15" w:rsidRPr="009C0A1F" w:rsidRDefault="00131E15" w:rsidP="00131E15">
      <w:pPr>
        <w:pStyle w:val="NormalWeb"/>
        <w:spacing w:before="0" w:beforeAutospacing="0" w:after="0" w:afterAutospacing="0" w:line="360" w:lineRule="auto"/>
      </w:pPr>
    </w:p>
    <w:p w14:paraId="4E1EE2FD" w14:textId="6B9D8E27" w:rsidR="00131E15" w:rsidRDefault="00131E15" w:rsidP="00131E15">
      <w:pPr>
        <w:pStyle w:val="NormalWeb"/>
        <w:spacing w:before="0" w:beforeAutospacing="0" w:after="0" w:afterAutospacing="0" w:line="360" w:lineRule="auto"/>
        <w:rPr>
          <w:color w:val="000000"/>
        </w:rPr>
      </w:pPr>
      <w:r w:rsidRPr="001A1670">
        <w:rPr>
          <w:i/>
          <w:iCs/>
          <w:color w:val="000000"/>
        </w:rPr>
        <w:t xml:space="preserve">Does </w:t>
      </w:r>
      <w:r>
        <w:rPr>
          <w:i/>
          <w:iCs/>
          <w:color w:val="000000"/>
        </w:rPr>
        <w:t>bacterial</w:t>
      </w:r>
      <w:r w:rsidRPr="001A1670">
        <w:rPr>
          <w:i/>
          <w:iCs/>
          <w:color w:val="000000"/>
        </w:rPr>
        <w:t xml:space="preserve"> community composition and structure vary with root traits? </w:t>
      </w:r>
      <w:r w:rsidRPr="001A1670">
        <w:rPr>
          <w:color w:val="000000"/>
        </w:rPr>
        <w:t>To examine if and how different metrics of the rhizosphere microbiome community composition and structure are</w:t>
      </w:r>
      <w:r w:rsidRPr="009C0A1F">
        <w:rPr>
          <w:color w:val="000000"/>
        </w:rPr>
        <w:t xml:space="preserve"> associated with phenotypic variation </w:t>
      </w:r>
      <w:r>
        <w:rPr>
          <w:color w:val="000000"/>
        </w:rPr>
        <w:t>in</w:t>
      </w:r>
      <w:r w:rsidRPr="009C0A1F">
        <w:rPr>
          <w:color w:val="000000"/>
        </w:rPr>
        <w:t xml:space="preserve"> root traits, we performed separate linear regressions </w:t>
      </w:r>
      <w:r>
        <w:rPr>
          <w:color w:val="000000"/>
        </w:rPr>
        <w:t>for</w:t>
      </w:r>
      <w:r w:rsidRPr="009C0A1F">
        <w:rPr>
          <w:color w:val="000000"/>
        </w:rPr>
        <w:t xml:space="preserve"> root architecture, size, topology and morphology, onto each metric of ɑ-diversity. We elected to focus on root architecture, size, topology and morphology because these traits can have direct impact on soil structure and plant resource uptake (Fitter 1987; Lynch 1995). To obtain our root traits</w:t>
      </w:r>
      <w:r>
        <w:rPr>
          <w:color w:val="000000"/>
        </w:rPr>
        <w:t>,</w:t>
      </w:r>
      <w:r w:rsidRPr="009C0A1F">
        <w:rPr>
          <w:color w:val="000000"/>
        </w:rPr>
        <w:t xml:space="preserve"> we applied multivariate statistics that transformed 33 root traits previously quantified from our experimental plants (Colom and Baucom, In Prep), into four modular traits. Specifically, we applied a </w:t>
      </w:r>
      <w:r>
        <w:rPr>
          <w:color w:val="000000"/>
        </w:rPr>
        <w:t>B</w:t>
      </w:r>
      <w:r w:rsidRPr="009C0A1F">
        <w:rPr>
          <w:color w:val="000000"/>
        </w:rPr>
        <w:t>ox-</w:t>
      </w:r>
      <w:r>
        <w:rPr>
          <w:color w:val="000000"/>
        </w:rPr>
        <w:t>C</w:t>
      </w:r>
      <w:r w:rsidRPr="009C0A1F">
        <w:rPr>
          <w:color w:val="000000"/>
        </w:rPr>
        <w:t xml:space="preserve">ox transformation to all 33 root traits to normalize their distributions and standardized them by subtracting the mean and dividing by </w:t>
      </w:r>
      <w:r>
        <w:rPr>
          <w:color w:val="000000"/>
        </w:rPr>
        <w:t>their</w:t>
      </w:r>
      <w:r w:rsidRPr="009C0A1F">
        <w:rPr>
          <w:color w:val="000000"/>
        </w:rPr>
        <w:t xml:space="preserve"> standard deviation</w:t>
      </w:r>
      <w:r>
        <w:rPr>
          <w:color w:val="000000"/>
        </w:rPr>
        <w:t>s</w:t>
      </w:r>
      <w:r w:rsidRPr="009C0A1F">
        <w:rPr>
          <w:color w:val="000000"/>
        </w:rPr>
        <w:t xml:space="preserve">. Then we applied a PCA to </w:t>
      </w:r>
      <w:r>
        <w:rPr>
          <w:color w:val="000000"/>
        </w:rPr>
        <w:t>their</w:t>
      </w:r>
      <w:r w:rsidRPr="009C0A1F">
        <w:rPr>
          <w:color w:val="000000"/>
        </w:rPr>
        <w:t xml:space="preserve"> correlation matrix and elected to use the first four principal components (PCs) as our four modular traits because they each captured at least 10% of the total phenotypic variation</w:t>
      </w:r>
      <w:r>
        <w:rPr>
          <w:color w:val="000000"/>
        </w:rPr>
        <w:t xml:space="preserve"> each</w:t>
      </w:r>
      <w:r w:rsidRPr="009C0A1F">
        <w:rPr>
          <w:color w:val="000000"/>
        </w:rPr>
        <w:t>. We found that the first four PCs served as</w:t>
      </w:r>
      <w:r>
        <w:rPr>
          <w:color w:val="000000"/>
        </w:rPr>
        <w:t xml:space="preserve"> four important</w:t>
      </w:r>
      <w:r w:rsidRPr="009C0A1F">
        <w:rPr>
          <w:color w:val="000000"/>
        </w:rPr>
        <w:t xml:space="preserve"> indicators of </w:t>
      </w:r>
      <w:r>
        <w:rPr>
          <w:color w:val="000000"/>
        </w:rPr>
        <w:t xml:space="preserve">the </w:t>
      </w:r>
      <w:r w:rsidRPr="009C0A1F">
        <w:rPr>
          <w:color w:val="000000"/>
        </w:rPr>
        <w:t xml:space="preserve">root system: topology (PC1), or traits that describe the overall shape of </w:t>
      </w:r>
      <w:r>
        <w:rPr>
          <w:color w:val="000000"/>
        </w:rPr>
        <w:t xml:space="preserve">the </w:t>
      </w:r>
      <w:r w:rsidRPr="009C0A1F">
        <w:rPr>
          <w:color w:val="000000"/>
        </w:rPr>
        <w:t>root system, architecture (PC2), or traits that capture the spatial arrangement of the root system (</w:t>
      </w:r>
      <w:r w:rsidRPr="009C0A1F">
        <w:rPr>
          <w:i/>
          <w:iCs/>
          <w:color w:val="000000"/>
        </w:rPr>
        <w:t>e.g.,</w:t>
      </w:r>
      <w:r w:rsidRPr="009C0A1F">
        <w:rPr>
          <w:color w:val="000000"/>
        </w:rPr>
        <w:t xml:space="preserve"> different root tissue </w:t>
      </w:r>
      <w:r w:rsidRPr="009C0A1F">
        <w:rPr>
          <w:color w:val="000000"/>
        </w:rPr>
        <w:lastRenderedPageBreak/>
        <w:t>angle measurements, horizontal/vertical root distribution), size (PC3) (</w:t>
      </w:r>
      <w:r w:rsidRPr="009C0A1F">
        <w:rPr>
          <w:i/>
          <w:iCs/>
          <w:color w:val="000000"/>
        </w:rPr>
        <w:t xml:space="preserve">e.g., </w:t>
      </w:r>
      <w:r w:rsidRPr="009C0A1F">
        <w:rPr>
          <w:color w:val="000000"/>
        </w:rPr>
        <w:t>root area) and morphology (PC4), or traits related to the individual characteristics of the root system (</w:t>
      </w:r>
      <w:r w:rsidRPr="009C0A1F">
        <w:rPr>
          <w:i/>
          <w:iCs/>
          <w:color w:val="000000"/>
        </w:rPr>
        <w:t>e.g.,</w:t>
      </w:r>
      <w:r w:rsidRPr="009C0A1F">
        <w:rPr>
          <w:color w:val="000000"/>
        </w:rPr>
        <w:t xml:space="preserve"> root diameter estimates, basal root number and adventitious root number). </w:t>
      </w:r>
    </w:p>
    <w:p w14:paraId="11F6F3DB" w14:textId="77777777" w:rsidR="00131E15" w:rsidRPr="00C8255C" w:rsidRDefault="00131E15" w:rsidP="00131E15">
      <w:pPr>
        <w:pStyle w:val="NormalWeb"/>
        <w:spacing w:before="0" w:beforeAutospacing="0" w:after="0" w:afterAutospacing="0" w:line="360" w:lineRule="auto"/>
      </w:pPr>
    </w:p>
    <w:p w14:paraId="49F5DA45" w14:textId="6DBC6270" w:rsidR="00131E15" w:rsidRPr="00C8255C" w:rsidRDefault="00131E15" w:rsidP="00131E15">
      <w:pPr>
        <w:pStyle w:val="NormalWeb"/>
        <w:spacing w:before="0" w:beforeAutospacing="0" w:after="0" w:afterAutospacing="0" w:line="360" w:lineRule="auto"/>
      </w:pPr>
      <w:r w:rsidRPr="00C8255C">
        <w:t xml:space="preserve">Briefly, a greater value of root topology (PC1), corresponds to a root system that exhibits a larger root width with a concomitant increase in soil depth. A greater value of root architecture (PC2) corresponds to a root system that grows more narrowly near the soil surface with an increase in the maximum root tissue angle. A greater value of root size (PC3) describes a root system that has a larger root surface area, and greater values of root morphology (PC4) correspond to a root system that has multiple lateral roots and smaller lateral root diameter and exhibits a greater range in the rooting angles relative to the soil surface and to the tap </w:t>
      </w:r>
      <w:r w:rsidRPr="00EA5E99">
        <w:t xml:space="preserve">root. More details about how specific root traits contributed to each PC can be found in Chapter 3, </w:t>
      </w:r>
      <w:r w:rsidRPr="00EA5E99">
        <w:rPr>
          <w:i/>
          <w:iCs/>
        </w:rPr>
        <w:t>Describing the root system as modular root traits</w:t>
      </w:r>
      <w:r w:rsidRPr="00EA5E99">
        <w:t>).</w:t>
      </w:r>
    </w:p>
    <w:p w14:paraId="77C36E5E" w14:textId="77777777" w:rsidR="00131E15" w:rsidRPr="009C0A1F" w:rsidRDefault="00131E15" w:rsidP="00131E15">
      <w:pPr>
        <w:pStyle w:val="NormalWeb"/>
        <w:spacing w:before="0" w:beforeAutospacing="0" w:after="0" w:afterAutospacing="0" w:line="360" w:lineRule="auto"/>
      </w:pPr>
    </w:p>
    <w:p w14:paraId="1F6DFC2B" w14:textId="19DF4CF0" w:rsidR="00131E15" w:rsidRDefault="00131E15" w:rsidP="00131E15">
      <w:pPr>
        <w:pStyle w:val="NormalWeb"/>
        <w:spacing w:before="0" w:beforeAutospacing="0" w:after="0" w:afterAutospacing="0" w:line="360" w:lineRule="auto"/>
        <w:rPr>
          <w:color w:val="000000"/>
        </w:rPr>
      </w:pPr>
      <w:r w:rsidRPr="00364BE6">
        <w:t xml:space="preserve">To analyze the relationship between measures of </w:t>
      </w:r>
      <w:r>
        <w:t>bacterial</w:t>
      </w:r>
      <w:r w:rsidRPr="00364BE6">
        <w:t xml:space="preserve"> community structure and phenotypic variation of root traits we performed separate linear regression analyses of root topology, architecture, size and morphology. We used our estimates of </w:t>
      </w:r>
      <w:bookmarkStart w:id="6" w:name="_Hlk45540058"/>
      <w:r w:rsidRPr="00364BE6">
        <w:t xml:space="preserve">ɑ-diversity </w:t>
      </w:r>
      <w:bookmarkEnd w:id="6"/>
      <w:r w:rsidRPr="00364BE6">
        <w:t>(</w:t>
      </w:r>
      <w:r w:rsidRPr="00364BE6">
        <w:rPr>
          <w:i/>
          <w:iCs/>
        </w:rPr>
        <w:t xml:space="preserve">i.e., </w:t>
      </w:r>
      <w:r w:rsidRPr="00364BE6">
        <w:t>species richness</w:t>
      </w:r>
      <w:r w:rsidR="00961C6B">
        <w:t>,</w:t>
      </w:r>
      <w:r w:rsidRPr="00364BE6">
        <w:t xml:space="preserve"> evenness</w:t>
      </w:r>
      <w:r w:rsidR="00961C6B">
        <w:t>,</w:t>
      </w:r>
      <w:r w:rsidRPr="00364BE6">
        <w:t xml:space="preserve"> Simpson index, and Inverse Simpson index) as our predictor variables, and included treatment and block as </w:t>
      </w:r>
      <w:r w:rsidR="00961C6B">
        <w:t>additional predictors</w:t>
      </w:r>
      <w:r w:rsidRPr="00364BE6">
        <w:t xml:space="preserve"> in all models. If we uncovered a significant linear relationship between a given root trait on ɑ-diversity, we also performed an ANCOVA using the ‘Anova’ function from the </w:t>
      </w:r>
      <w:r>
        <w:rPr>
          <w:color w:val="000000"/>
        </w:rPr>
        <w:t xml:space="preserve">‘car’ package (Fox and Weisberg, 2019) </w:t>
      </w:r>
      <w:r w:rsidRPr="009C0A1F">
        <w:rPr>
          <w:color w:val="000000"/>
        </w:rPr>
        <w:t>that included the interaction term</w:t>
      </w:r>
      <w:r>
        <w:rPr>
          <w:color w:val="000000"/>
        </w:rPr>
        <w:t xml:space="preserve"> of </w:t>
      </w:r>
      <w:r w:rsidRPr="009C0A1F">
        <w:rPr>
          <w:color w:val="000000"/>
        </w:rPr>
        <w:t xml:space="preserve">treatment </w:t>
      </w:r>
      <w:r>
        <w:rPr>
          <w:color w:val="000000"/>
        </w:rPr>
        <w:t xml:space="preserve">by </w:t>
      </w:r>
      <w:r w:rsidRPr="009C0A1F">
        <w:rPr>
          <w:color w:val="000000"/>
        </w:rPr>
        <w:t>root trait</w:t>
      </w:r>
      <w:r>
        <w:rPr>
          <w:color w:val="000000"/>
        </w:rPr>
        <w:t xml:space="preserve">. </w:t>
      </w:r>
      <w:commentRangeStart w:id="7"/>
      <w:r>
        <w:rPr>
          <w:color w:val="000000"/>
        </w:rPr>
        <w:t xml:space="preserve">A significant root trait by treatment interaction would provide evidence that the </w:t>
      </w:r>
      <w:r w:rsidRPr="009C0A1F">
        <w:rPr>
          <w:color w:val="000000"/>
        </w:rPr>
        <w:t>competitive environment alter</w:t>
      </w:r>
      <w:r>
        <w:rPr>
          <w:color w:val="000000"/>
        </w:rPr>
        <w:t>s</w:t>
      </w:r>
      <w:r w:rsidRPr="009C0A1F">
        <w:rPr>
          <w:color w:val="000000"/>
        </w:rPr>
        <w:t xml:space="preserve"> </w:t>
      </w:r>
      <w:r>
        <w:rPr>
          <w:color w:val="000000"/>
        </w:rPr>
        <w:t>the</w:t>
      </w:r>
      <w:r w:rsidRPr="009C0A1F">
        <w:rPr>
          <w:color w:val="000000"/>
        </w:rPr>
        <w:t xml:space="preserve"> relationship</w:t>
      </w:r>
      <w:r>
        <w:rPr>
          <w:color w:val="000000"/>
        </w:rPr>
        <w:t xml:space="preserve"> between a given root trait and measure of </w:t>
      </w:r>
      <w:r w:rsidRPr="009C0A1F">
        <w:rPr>
          <w:color w:val="000000"/>
        </w:rPr>
        <w:t>ɑ-diversity</w:t>
      </w:r>
      <w:r>
        <w:rPr>
          <w:color w:val="000000"/>
        </w:rPr>
        <w:t>.</w:t>
      </w:r>
      <w:commentRangeEnd w:id="7"/>
      <w:r w:rsidR="00323AF2">
        <w:rPr>
          <w:rStyle w:val="CommentReference"/>
          <w:rFonts w:eastAsia="Calibri"/>
          <w:color w:val="000000"/>
        </w:rPr>
        <w:commentReference w:id="7"/>
      </w:r>
      <w:r w:rsidRPr="009C0A1F">
        <w:rPr>
          <w:color w:val="000000"/>
        </w:rPr>
        <w:t xml:space="preserve"> We used </w:t>
      </w:r>
      <w:r w:rsidRPr="009C0A1F">
        <w:rPr>
          <w:i/>
          <w:iCs/>
          <w:color w:val="000000"/>
        </w:rPr>
        <w:t>F-statistics</w:t>
      </w:r>
      <w:r w:rsidRPr="009C0A1F">
        <w:rPr>
          <w:color w:val="000000"/>
        </w:rPr>
        <w:t xml:space="preserve"> </w:t>
      </w:r>
      <w:r>
        <w:rPr>
          <w:color w:val="000000"/>
        </w:rPr>
        <w:t xml:space="preserve">and Type III Sums of Squares </w:t>
      </w:r>
      <w:r w:rsidRPr="009C0A1F">
        <w:rPr>
          <w:color w:val="000000"/>
        </w:rPr>
        <w:t xml:space="preserve">to determine the statistical significance of </w:t>
      </w:r>
      <w:r>
        <w:rPr>
          <w:color w:val="000000"/>
        </w:rPr>
        <w:t>fixed effects in the ANCOVAs</w:t>
      </w:r>
      <w:r w:rsidRPr="009C0A1F">
        <w:rPr>
          <w:color w:val="000000"/>
        </w:rPr>
        <w:t xml:space="preserve">. </w:t>
      </w:r>
    </w:p>
    <w:p w14:paraId="596FC660" w14:textId="77777777" w:rsidR="00131E15" w:rsidRPr="009C0A1F" w:rsidRDefault="00131E15" w:rsidP="00131E15">
      <w:pPr>
        <w:pStyle w:val="NormalWeb"/>
        <w:spacing w:before="0" w:beforeAutospacing="0" w:after="0" w:afterAutospacing="0" w:line="360" w:lineRule="auto"/>
      </w:pPr>
    </w:p>
    <w:p w14:paraId="301A3907" w14:textId="75D54D57" w:rsidR="00131E15" w:rsidRDefault="00131E15" w:rsidP="00131E15">
      <w:pPr>
        <w:pStyle w:val="NormalWeb"/>
        <w:spacing w:before="0" w:beforeAutospacing="0" w:after="0" w:afterAutospacing="0" w:line="360" w:lineRule="auto"/>
        <w:rPr>
          <w:color w:val="000000"/>
        </w:rPr>
      </w:pPr>
      <w:r w:rsidRPr="008D3C3E">
        <w:rPr>
          <w:color w:val="000000" w:themeColor="text1"/>
        </w:rPr>
        <w:t xml:space="preserve">Because root traits can significantly alter </w:t>
      </w:r>
      <w:r>
        <w:rPr>
          <w:color w:val="000000" w:themeColor="text1"/>
        </w:rPr>
        <w:t>their</w:t>
      </w:r>
      <w:r w:rsidRPr="008D3C3E">
        <w:rPr>
          <w:color w:val="000000" w:themeColor="text1"/>
        </w:rPr>
        <w:t xml:space="preserve"> immediate soil environment, we reasoned that greater phenotypic differentiation in root traits between plants could potentially promote greater differences in their corresponding rhizo</w:t>
      </w:r>
      <w:r>
        <w:rPr>
          <w:color w:val="000000" w:themeColor="text1"/>
        </w:rPr>
        <w:t>sphere</w:t>
      </w:r>
      <w:r w:rsidRPr="008D3C3E">
        <w:rPr>
          <w:color w:val="000000" w:themeColor="text1"/>
        </w:rPr>
        <w:t xml:space="preserve"> communities. </w:t>
      </w:r>
      <w:r>
        <w:rPr>
          <w:color w:val="000000" w:themeColor="text1"/>
        </w:rPr>
        <w:t>Accordingly</w:t>
      </w:r>
      <w:r w:rsidRPr="008D3C3E">
        <w:rPr>
          <w:color w:val="000000" w:themeColor="text1"/>
        </w:rPr>
        <w:t xml:space="preserve">, we evaluated whether greater phenotypic distance for a given root trait between individuals, was linearly linked to greater dissimilarity in their </w:t>
      </w:r>
      <w:r>
        <w:rPr>
          <w:color w:val="000000" w:themeColor="text1"/>
        </w:rPr>
        <w:t xml:space="preserve">rhizosphere </w:t>
      </w:r>
      <w:r w:rsidRPr="008D3C3E">
        <w:rPr>
          <w:color w:val="000000" w:themeColor="text1"/>
        </w:rPr>
        <w:t>community composition</w:t>
      </w:r>
      <w:r>
        <w:rPr>
          <w:color w:val="385623" w:themeColor="accent6" w:themeShade="80"/>
        </w:rPr>
        <w:t xml:space="preserve">. </w:t>
      </w:r>
      <w:r>
        <w:rPr>
          <w:color w:val="000000"/>
        </w:rPr>
        <w:t xml:space="preserve">We used a Mantel test to </w:t>
      </w:r>
      <w:r>
        <w:rPr>
          <w:color w:val="000000"/>
        </w:rPr>
        <w:lastRenderedPageBreak/>
        <w:t xml:space="preserve">evaluate evidence of a linear relationship between root phenotypes and community composition. For this analysis </w:t>
      </w:r>
      <w:r w:rsidRPr="009C0A1F">
        <w:rPr>
          <w:color w:val="000000"/>
        </w:rPr>
        <w:t xml:space="preserve">we calculated the </w:t>
      </w:r>
      <w:r>
        <w:rPr>
          <w:color w:val="000000"/>
        </w:rPr>
        <w:t>Eu</w:t>
      </w:r>
      <w:r w:rsidRPr="009C0A1F">
        <w:rPr>
          <w:color w:val="000000"/>
        </w:rPr>
        <w:t xml:space="preserve">clidean distance of root topology, architecture, size and morphology-- </w:t>
      </w:r>
      <w:r w:rsidRPr="009C0A1F">
        <w:rPr>
          <w:i/>
          <w:iCs/>
          <w:color w:val="000000"/>
        </w:rPr>
        <w:t xml:space="preserve">i.e., </w:t>
      </w:r>
      <w:r w:rsidRPr="009C0A1F">
        <w:rPr>
          <w:color w:val="000000"/>
        </w:rPr>
        <w:t>‘phenotypic distances’--between all plant samples (</w:t>
      </w:r>
      <w:r w:rsidRPr="009C0A1F">
        <w:rPr>
          <w:i/>
          <w:iCs/>
          <w:color w:val="000000"/>
        </w:rPr>
        <w:t>i.e.,</w:t>
      </w:r>
      <w:r w:rsidRPr="009C0A1F">
        <w:rPr>
          <w:color w:val="000000"/>
        </w:rPr>
        <w:t xml:space="preserve"> across treatment and species), and then regressed each phenotypic distance onto the </w:t>
      </w:r>
      <w:r>
        <w:rPr>
          <w:color w:val="000000"/>
        </w:rPr>
        <w:t>untransformed</w:t>
      </w:r>
      <w:r w:rsidRPr="009C0A1F">
        <w:rPr>
          <w:color w:val="000000"/>
        </w:rPr>
        <w:t xml:space="preserve"> Bray-Curtis dissimilarity matrix with the ‘Mantel’ function from </w:t>
      </w:r>
      <w:r>
        <w:rPr>
          <w:color w:val="000000"/>
        </w:rPr>
        <w:t xml:space="preserve">the </w:t>
      </w:r>
      <w:r w:rsidRPr="009C0A1F">
        <w:rPr>
          <w:color w:val="000000"/>
        </w:rPr>
        <w:t xml:space="preserve">vegan package (Oksanen </w:t>
      </w:r>
      <w:r w:rsidRPr="009C0A1F">
        <w:rPr>
          <w:i/>
          <w:iCs/>
          <w:color w:val="000000"/>
        </w:rPr>
        <w:t>et al.</w:t>
      </w:r>
      <w:r w:rsidRPr="009C0A1F">
        <w:rPr>
          <w:color w:val="000000"/>
        </w:rPr>
        <w:t xml:space="preserve"> 2019) with the Spearman correlation method and 999 permutations. Because our PERMANOVA above did not uncover significant treatment effects on </w:t>
      </w:r>
      <w:r>
        <w:rPr>
          <w:color w:val="000000"/>
        </w:rPr>
        <w:t xml:space="preserve">community composition </w:t>
      </w:r>
      <w:r w:rsidRPr="009C0A1F">
        <w:rPr>
          <w:color w:val="000000"/>
        </w:rPr>
        <w:t xml:space="preserve">(Table 2), we ran this test across treatment within </w:t>
      </w:r>
      <w:r w:rsidRPr="009C0A1F">
        <w:rPr>
          <w:i/>
          <w:iCs/>
          <w:color w:val="000000"/>
        </w:rPr>
        <w:t>I. purpurea</w:t>
      </w:r>
      <w:r w:rsidRPr="009C0A1F">
        <w:rPr>
          <w:color w:val="000000"/>
        </w:rPr>
        <w:t xml:space="preserve"> (Table 4). </w:t>
      </w:r>
    </w:p>
    <w:p w14:paraId="790A8773" w14:textId="77777777" w:rsidR="00131E15" w:rsidRDefault="00131E15" w:rsidP="00131E15">
      <w:pPr>
        <w:pStyle w:val="NormalWeb"/>
        <w:spacing w:before="0" w:beforeAutospacing="0" w:after="0" w:afterAutospacing="0" w:line="360" w:lineRule="auto"/>
        <w:rPr>
          <w:color w:val="000000"/>
        </w:rPr>
      </w:pPr>
    </w:p>
    <w:p w14:paraId="23FB32AD" w14:textId="3831E3AE" w:rsidR="00131E15" w:rsidRPr="003E16E2" w:rsidRDefault="00131E15" w:rsidP="00131E15">
      <w:pPr>
        <w:pStyle w:val="NormalWeb"/>
        <w:spacing w:before="0" w:beforeAutospacing="0" w:after="0" w:afterAutospacing="0" w:line="360" w:lineRule="auto"/>
      </w:pPr>
      <w:commentRangeStart w:id="8"/>
      <w:r w:rsidRPr="00A561E5">
        <w:rPr>
          <w:i/>
          <w:iCs/>
          <w:color w:val="000000"/>
        </w:rPr>
        <w:t xml:space="preserve">Testing the effects of root traits and </w:t>
      </w:r>
      <w:r>
        <w:rPr>
          <w:i/>
          <w:iCs/>
          <w:color w:val="000000"/>
        </w:rPr>
        <w:t>bacterial</w:t>
      </w:r>
      <w:r w:rsidRPr="00A561E5">
        <w:rPr>
          <w:i/>
          <w:iCs/>
          <w:color w:val="000000"/>
        </w:rPr>
        <w:t xml:space="preserve"> diversity measures on plant fitness</w:t>
      </w:r>
      <w:r w:rsidRPr="00A561E5">
        <w:rPr>
          <w:color w:val="000000"/>
        </w:rPr>
        <w:t>–</w:t>
      </w:r>
      <w:r w:rsidRPr="00A561E5">
        <w:rPr>
          <w:color w:val="385623" w:themeColor="accent6" w:themeShade="80"/>
        </w:rPr>
        <w:t xml:space="preserve"> </w:t>
      </w:r>
      <w:r w:rsidRPr="00A561E5">
        <w:t>We</w:t>
      </w:r>
      <w:r w:rsidRPr="00871488">
        <w:t xml:space="preserve"> </w:t>
      </w:r>
      <w:r w:rsidRPr="003E16E2">
        <w:t xml:space="preserve">performed </w:t>
      </w:r>
      <w:commentRangeEnd w:id="8"/>
      <w:r w:rsidR="00E8246E">
        <w:rPr>
          <w:rStyle w:val="CommentReference"/>
          <w:rFonts w:eastAsia="Calibri"/>
          <w:color w:val="000000"/>
        </w:rPr>
        <w:commentReference w:id="8"/>
      </w:r>
      <w:r w:rsidRPr="003E16E2">
        <w:t>a</w:t>
      </w:r>
      <w:r>
        <w:t>n</w:t>
      </w:r>
      <w:r w:rsidRPr="003E16E2">
        <w:t xml:space="preserve"> ANCOVA to evaluate whether root traits and/or measures of </w:t>
      </w:r>
      <w:r>
        <w:t>bacterial</w:t>
      </w:r>
      <w:r w:rsidRPr="003E16E2">
        <w:t xml:space="preserve"> </w:t>
      </w:r>
      <w:r>
        <w:t xml:space="preserve">diversity </w:t>
      </w:r>
      <w:r w:rsidRPr="003E16E2">
        <w:t xml:space="preserve">have direct effects on the fitness of </w:t>
      </w:r>
      <w:r w:rsidRPr="003E16E2">
        <w:rPr>
          <w:i/>
        </w:rPr>
        <w:t>I. purpurea</w:t>
      </w:r>
      <w:r w:rsidRPr="003E16E2">
        <w:t xml:space="preserve"> according to treatment</w:t>
      </w:r>
      <w:r w:rsidRPr="003E16E2">
        <w:rPr>
          <w:iCs/>
        </w:rPr>
        <w:t>.</w:t>
      </w:r>
      <w:r w:rsidRPr="003E16E2">
        <w:t xml:space="preserve"> A model that includes all root traits and metrics of ɑ-diversity controls for their correlations and provides us with an estimate of their </w:t>
      </w:r>
      <w:r w:rsidRPr="003E16E2">
        <w:rPr>
          <w:iCs/>
        </w:rPr>
        <w:t>direct</w:t>
      </w:r>
      <w:r w:rsidRPr="003E16E2">
        <w:rPr>
          <w:i/>
          <w:iCs/>
        </w:rPr>
        <w:t xml:space="preserve"> </w:t>
      </w:r>
      <w:r w:rsidRPr="003E16E2">
        <w:t xml:space="preserve">linear effect on plant fitness, respectively. To estimate relative fitness, we used values of observed seed number collected from </w:t>
      </w:r>
      <w:r w:rsidRPr="003E16E2">
        <w:rPr>
          <w:i/>
          <w:iCs/>
        </w:rPr>
        <w:t>I. purpurea</w:t>
      </w:r>
      <w:r w:rsidRPr="003E16E2">
        <w:t xml:space="preserve"> plants that were maintained until senescence (Colom and Baucom, In Prep), and divided this by the mean seed number by treatment. Then we averaged the relative finesses by treatment, block and maternal line. Before analysis</w:t>
      </w:r>
      <w:r>
        <w:t>,</w:t>
      </w:r>
      <w:r w:rsidRPr="003E16E2">
        <w:t xml:space="preserve"> we scaled our measures of ɑ-diversity to a mean of zero and standard deviation of one. We fit a linear model that included treatment, block, root traits and standardized measures of </w:t>
      </w:r>
      <w:r>
        <w:t>bacterial</w:t>
      </w:r>
      <w:r w:rsidRPr="003E16E2">
        <w:t xml:space="preserve"> species evenness, richness and Inverse Simpson Diversity and each of their two-way interactions with treatment and block as explanatory fixed effects (</w:t>
      </w:r>
      <w:r w:rsidRPr="00492D6E">
        <w:t>Relative fitness ~ Treatment + Block +  Root topology + Root architecture + Root morphology + Sp. Richness + Sp. Inverse Simpson Diversity + Treatment × Block + Root topology × Treatment + Root architecture × Treatment + Root morphology × Treatment + Sp. Richness × Treatment + Sp. Inverse Simpson Diversity × Treatment + Root topology × Block + Root architecture × Block + Root morphology × Block + Sp. Richness × Block + Sp. Inverse Simpson Diversity × Block</w:t>
      </w:r>
      <w:r>
        <w:rPr>
          <w:rStyle w:val="CommentReference"/>
          <w:rFonts w:eastAsia="Calibri"/>
          <w:color w:val="000000"/>
        </w:rPr>
        <w:t xml:space="preserve">; </w:t>
      </w:r>
      <w:r>
        <w:t>S</w:t>
      </w:r>
      <w:r w:rsidRPr="003E16E2">
        <w:t>upplementary Information Table S</w:t>
      </w:r>
      <w:r>
        <w:t>3</w:t>
      </w:r>
      <w:r w:rsidRPr="003E16E2">
        <w:t>-1 for full model details). We did not include three-way interactions between treatment, block and root traits or between treatment, block and root traits and ɑ-diversity due to our limited sample size within block and treatment. Further, we excluded Simpson Diversity from this analysis as a predictor variable because it is strongly correlated to Inverse Simpson Diversity (</w:t>
      </w:r>
      <w:r w:rsidRPr="003E16E2">
        <w:rPr>
          <w:i/>
          <w:iCs/>
        </w:rPr>
        <w:t>r</w:t>
      </w:r>
      <w:r w:rsidRPr="003E16E2">
        <w:t xml:space="preserve"> = 0.92, </w:t>
      </w:r>
      <w:r w:rsidRPr="003E16E2">
        <w:rPr>
          <w:i/>
          <w:iCs/>
        </w:rPr>
        <w:t>p-value</w:t>
      </w:r>
      <w:r w:rsidRPr="003E16E2">
        <w:t xml:space="preserve"> &lt; 0.001). We simplified our full model by doing a backwards model selection </w:t>
      </w:r>
      <w:r w:rsidRPr="003E16E2">
        <w:lastRenderedPageBreak/>
        <w:t xml:space="preserve">approach using the ‘stepAIC’ function from the MASS package (Venables and Ripley 2002) and retained the model with the lowest </w:t>
      </w:r>
      <w:bookmarkStart w:id="9" w:name="_Hlk44850028"/>
      <w:r w:rsidRPr="003E16E2">
        <w:t>AIC</w:t>
      </w:r>
      <w:bookmarkEnd w:id="9"/>
      <w:r w:rsidRPr="003E16E2">
        <w:t xml:space="preserve"> (</w:t>
      </w:r>
      <w:r w:rsidRPr="00D42918">
        <w:t>Relative fitness ~ Treatment + Block +  Root topology + Root architecture + Root morphology + Sp. Richness + Sp. Inverse Simpson Diversity + Treatment × Block + Root topology × Treatment + Root architecture × Treatment + Root morphology × Treatment + Sp. Richness × Treatment + Sp. Inverse Simpson Diversity × Treatment + Root topology × Block + Root architecture × Block + Root morphology × Block + Sp. Richness × Block + Sp. Inverse Simpson Diversity × Block</w:t>
      </w:r>
      <w:r>
        <w:t xml:space="preserve">; </w:t>
      </w:r>
      <w:r w:rsidRPr="003E16E2">
        <w:t>Table S</w:t>
      </w:r>
      <w:r>
        <w:t>3</w:t>
      </w:r>
      <w:r w:rsidRPr="003E16E2">
        <w:t xml:space="preserve">-1). We used </w:t>
      </w:r>
      <w:r w:rsidRPr="003E16E2">
        <w:rPr>
          <w:i/>
          <w:iCs/>
        </w:rPr>
        <w:t xml:space="preserve">F-tests </w:t>
      </w:r>
      <w:r w:rsidRPr="003E16E2">
        <w:t xml:space="preserve">with Type III Sums of Squares to evaluate </w:t>
      </w:r>
      <w:r>
        <w:t>the significance of interaction terms</w:t>
      </w:r>
      <w:r w:rsidRPr="003E16E2">
        <w:t xml:space="preserve"> using the ‘Anova’ function from the ‘Car’ package (Fox and Weisburg, 2019). A significant root trait by treatment or </w:t>
      </w:r>
      <w:bookmarkStart w:id="10" w:name="_Hlk44920441"/>
      <w:r w:rsidRPr="003E16E2">
        <w:t xml:space="preserve">ɑ-diversity </w:t>
      </w:r>
      <w:bookmarkEnd w:id="10"/>
      <w:r w:rsidRPr="003E16E2">
        <w:t xml:space="preserve">by treatment term would provide evidence that belowground competition alters the direct effects of root trait or ɑ-diversity on plant fitness, respectively. Likewise, a significant root trait by treatment or ɑ-diversity by treatment term would </w:t>
      </w:r>
      <w:r>
        <w:t>provide</w:t>
      </w:r>
      <w:r w:rsidRPr="003E16E2">
        <w:t xml:space="preserve"> evidence that </w:t>
      </w:r>
      <w:r>
        <w:t>the competitive environment</w:t>
      </w:r>
      <w:r w:rsidRPr="003E16E2">
        <w:t xml:space="preserve"> </w:t>
      </w:r>
      <w:r>
        <w:t>influences</w:t>
      </w:r>
      <w:r w:rsidRPr="003E16E2">
        <w:t xml:space="preserve"> the direct effects of root trait or ɑ-diversity on plant fitness, respectively. </w:t>
      </w:r>
    </w:p>
    <w:p w14:paraId="76D3DFE6" w14:textId="77777777" w:rsidR="00131E15" w:rsidRDefault="00131E15" w:rsidP="00131E15">
      <w:pPr>
        <w:pStyle w:val="NormalWeb"/>
        <w:spacing w:before="0" w:beforeAutospacing="0" w:after="0" w:afterAutospacing="0" w:line="360" w:lineRule="auto"/>
        <w:rPr>
          <w:color w:val="385623" w:themeColor="accent6" w:themeShade="80"/>
        </w:rPr>
      </w:pPr>
    </w:p>
    <w:p w14:paraId="39417E94" w14:textId="6CF84986" w:rsidR="00131E15" w:rsidRPr="009322E7" w:rsidRDefault="00131E15" w:rsidP="00131E15">
      <w:pPr>
        <w:pStyle w:val="NormalWeb"/>
        <w:spacing w:before="0" w:beforeAutospacing="0" w:after="0" w:afterAutospacing="0" w:line="360" w:lineRule="auto"/>
      </w:pPr>
      <w:r w:rsidRPr="009322E7">
        <w:t xml:space="preserve">Since our ANCOVA showed evidence of a significant treatment </w:t>
      </w:r>
      <w:r>
        <w:t>by</w:t>
      </w:r>
      <w:r w:rsidRPr="009322E7">
        <w:t xml:space="preserve"> richness interaction effect on relative fitness (see</w:t>
      </w:r>
      <w:r w:rsidRPr="009322E7">
        <w:rPr>
          <w:i/>
          <w:iCs/>
        </w:rPr>
        <w:t xml:space="preserve"> Evidence of linear relationships between root traits and </w:t>
      </w:r>
      <w:r>
        <w:rPr>
          <w:i/>
          <w:iCs/>
        </w:rPr>
        <w:t>bacterial</w:t>
      </w:r>
      <w:r w:rsidRPr="009322E7">
        <w:rPr>
          <w:i/>
          <w:iCs/>
        </w:rPr>
        <w:t xml:space="preserve"> diversity </w:t>
      </w:r>
      <w:r w:rsidRPr="009322E7">
        <w:t xml:space="preserve">below), we performed a linear regression of relative fitness as a function of nontransformed richness values for each treatment separately. We used </w:t>
      </w:r>
      <w:r w:rsidRPr="009322E7">
        <w:rPr>
          <w:i/>
          <w:iCs/>
        </w:rPr>
        <w:t>t-tests</w:t>
      </w:r>
      <w:r w:rsidRPr="009322E7">
        <w:t xml:space="preserve"> to a</w:t>
      </w:r>
      <w:r>
        <w:t>ss</w:t>
      </w:r>
      <w:r w:rsidRPr="009322E7">
        <w:t>ess the significance of the linear relationship.</w:t>
      </w:r>
    </w:p>
    <w:p w14:paraId="20A1CFB4" w14:textId="77777777" w:rsidR="00131E15" w:rsidRPr="00B36634" w:rsidRDefault="00131E15" w:rsidP="00131E15">
      <w:pPr>
        <w:pStyle w:val="NormalWeb"/>
        <w:spacing w:before="0" w:beforeAutospacing="0" w:after="0" w:afterAutospacing="0" w:line="360" w:lineRule="auto"/>
      </w:pPr>
    </w:p>
    <w:p w14:paraId="7AAA015B" w14:textId="410346B2" w:rsidR="00131E15" w:rsidRPr="00B36634" w:rsidRDefault="00131E15" w:rsidP="00131E15">
      <w:pPr>
        <w:pStyle w:val="NormalWeb"/>
        <w:spacing w:before="0" w:beforeAutospacing="0" w:after="0" w:afterAutospacing="0" w:line="360" w:lineRule="auto"/>
      </w:pPr>
      <w:r w:rsidRPr="009322E7">
        <w:rPr>
          <w:i/>
          <w:iCs/>
          <w:color w:val="000000"/>
        </w:rPr>
        <w:t xml:space="preserve">Testing the effects of root traits and </w:t>
      </w:r>
      <w:r>
        <w:rPr>
          <w:i/>
          <w:iCs/>
          <w:color w:val="000000"/>
        </w:rPr>
        <w:t>bacterial</w:t>
      </w:r>
      <w:r w:rsidRPr="009322E7">
        <w:rPr>
          <w:i/>
          <w:iCs/>
          <w:color w:val="000000"/>
        </w:rPr>
        <w:t xml:space="preserve"> community </w:t>
      </w:r>
      <w:r>
        <w:rPr>
          <w:i/>
          <w:iCs/>
          <w:color w:val="000000"/>
        </w:rPr>
        <w:t>composition</w:t>
      </w:r>
      <w:r w:rsidRPr="009322E7">
        <w:rPr>
          <w:i/>
          <w:iCs/>
          <w:color w:val="000000"/>
        </w:rPr>
        <w:t xml:space="preserve"> on plant fitness–To </w:t>
      </w:r>
      <w:r w:rsidRPr="009322E7">
        <w:t>evaluate</w:t>
      </w:r>
      <w:r w:rsidRPr="00B36634">
        <w:t xml:space="preserve"> whether relative fitness of </w:t>
      </w:r>
      <w:r w:rsidRPr="00B36634">
        <w:rPr>
          <w:i/>
          <w:iCs/>
        </w:rPr>
        <w:t xml:space="preserve">I. purpurea </w:t>
      </w:r>
      <w:r w:rsidRPr="00B36634">
        <w:t>varies with its</w:t>
      </w:r>
      <w:r w:rsidRPr="00B36634">
        <w:rPr>
          <w:i/>
          <w:iCs/>
        </w:rPr>
        <w:t xml:space="preserve"> </w:t>
      </w:r>
      <w:r w:rsidRPr="00B36634">
        <w:t xml:space="preserve">rhizosphere </w:t>
      </w:r>
      <w:r>
        <w:t>bacterial</w:t>
      </w:r>
      <w:r w:rsidRPr="00B36634">
        <w:t xml:space="preserve"> community composition) and/or root traits,</w:t>
      </w:r>
      <w:r w:rsidRPr="00B36634">
        <w:rPr>
          <w:i/>
          <w:iCs/>
        </w:rPr>
        <w:t xml:space="preserve"> </w:t>
      </w:r>
      <w:r w:rsidRPr="00B36634">
        <w:t>according to treatment, we performed a series of Mantel partial regressions. For each root trait we correlated the Bray-Curtis Dissimilarity matrix as a predictor variable and a vector of the Euclidean distances of a given root trait as a covariate (</w:t>
      </w:r>
      <w:r w:rsidRPr="00B36634">
        <w:rPr>
          <w:i/>
          <w:iCs/>
        </w:rPr>
        <w:t>i.e.,</w:t>
      </w:r>
      <w:r w:rsidRPr="00B36634">
        <w:t xml:space="preserve"> ‘phenotypic distances’) onto a vector of the Euclidean distances of relative fitness of </w:t>
      </w:r>
      <w:r w:rsidRPr="00B36634">
        <w:rPr>
          <w:i/>
          <w:iCs/>
        </w:rPr>
        <w:t>I. purpurea</w:t>
      </w:r>
      <w:r w:rsidRPr="00B36634">
        <w:t xml:space="preserve">, for each treatment, separately. As above, analyzing </w:t>
      </w:r>
      <w:r>
        <w:t xml:space="preserve">community composition </w:t>
      </w:r>
      <w:r w:rsidRPr="00B36634">
        <w:t xml:space="preserve">and root traits in the same model allow us to control for correlations between root traits and </w:t>
      </w:r>
      <w:r>
        <w:t xml:space="preserve">community composition </w:t>
      </w:r>
      <w:r w:rsidRPr="00B36634">
        <w:t xml:space="preserve">and estimate their </w:t>
      </w:r>
      <w:r w:rsidRPr="00B36634">
        <w:rPr>
          <w:iCs/>
        </w:rPr>
        <w:t>direct</w:t>
      </w:r>
      <w:r w:rsidRPr="00B36634">
        <w:t xml:space="preserve"> effects on plant fitness. </w:t>
      </w:r>
    </w:p>
    <w:p w14:paraId="6702FF82" w14:textId="77777777" w:rsidR="00131E15" w:rsidRPr="00AF14FC" w:rsidRDefault="00131E15" w:rsidP="00131E15">
      <w:pPr>
        <w:pStyle w:val="NormalWeb"/>
        <w:spacing w:before="0" w:beforeAutospacing="0" w:after="0" w:afterAutospacing="0" w:line="360" w:lineRule="auto"/>
      </w:pPr>
    </w:p>
    <w:p w14:paraId="79111D60" w14:textId="77777777" w:rsidR="00131E15" w:rsidRPr="00AF14FC" w:rsidRDefault="00131E15" w:rsidP="00131E15">
      <w:pPr>
        <w:spacing w:line="360" w:lineRule="auto"/>
        <w:rPr>
          <w:szCs w:val="24"/>
        </w:rPr>
      </w:pPr>
    </w:p>
    <w:p w14:paraId="20A0F572" w14:textId="77777777" w:rsidR="00131E15" w:rsidRPr="00AF14FC" w:rsidRDefault="00131E15" w:rsidP="00131E15">
      <w:pPr>
        <w:pStyle w:val="Heading2"/>
      </w:pPr>
      <w:bookmarkStart w:id="11" w:name="_Toc47359550"/>
      <w:r w:rsidRPr="00AF14FC">
        <w:t>Results</w:t>
      </w:r>
      <w:bookmarkEnd w:id="11"/>
    </w:p>
    <w:p w14:paraId="59F4DCC5" w14:textId="1D46F047" w:rsidR="00131E15" w:rsidRPr="00924719" w:rsidRDefault="00131E15" w:rsidP="00131E15">
      <w:pPr>
        <w:pStyle w:val="NormalWeb"/>
        <w:spacing w:before="0" w:beforeAutospacing="0" w:after="0" w:afterAutospacing="0" w:line="360" w:lineRule="auto"/>
        <w:rPr>
          <w:color w:val="000000"/>
        </w:rPr>
      </w:pPr>
      <w:r w:rsidRPr="00B36634">
        <w:rPr>
          <w:i/>
          <w:iCs/>
        </w:rPr>
        <w:t xml:space="preserve">Main effects of </w:t>
      </w:r>
      <w:r>
        <w:rPr>
          <w:i/>
          <w:iCs/>
        </w:rPr>
        <w:t>bacterial</w:t>
      </w:r>
      <w:r w:rsidRPr="00B36634">
        <w:rPr>
          <w:i/>
          <w:iCs/>
        </w:rPr>
        <w:t xml:space="preserve"> community composition and structure</w:t>
      </w:r>
      <w:r w:rsidRPr="00B36634">
        <w:t xml:space="preserve">--ANOVAs demonstrated that block was the biggest source of variation </w:t>
      </w:r>
      <w:r>
        <w:t>i</w:t>
      </w:r>
      <w:r w:rsidRPr="00B36634">
        <w:t xml:space="preserve">n ɑ-diversity metrics </w:t>
      </w:r>
      <w:r>
        <w:rPr>
          <w:color w:val="000000"/>
        </w:rPr>
        <w:t xml:space="preserve">when examined </w:t>
      </w:r>
      <w:r w:rsidRPr="009C0A1F">
        <w:rPr>
          <w:color w:val="000000"/>
        </w:rPr>
        <w:t>across treatment</w:t>
      </w:r>
      <w:r>
        <w:rPr>
          <w:color w:val="000000"/>
        </w:rPr>
        <w:t>s</w:t>
      </w:r>
      <w:r w:rsidRPr="009C0A1F">
        <w:rPr>
          <w:color w:val="000000"/>
        </w:rPr>
        <w:t xml:space="preserve"> (Richness: </w:t>
      </w:r>
      <w:r w:rsidRPr="009C0A1F">
        <w:rPr>
          <w:i/>
          <w:iCs/>
          <w:color w:val="000000"/>
        </w:rPr>
        <w:t>F-value</w:t>
      </w:r>
      <w:r w:rsidRPr="009C0A1F">
        <w:rPr>
          <w:color w:val="000000"/>
          <w:vertAlign w:val="subscript"/>
        </w:rPr>
        <w:t>3,167</w:t>
      </w:r>
      <w:r w:rsidRPr="009C0A1F">
        <w:rPr>
          <w:color w:val="000000"/>
        </w:rPr>
        <w:t xml:space="preserve"> = </w:t>
      </w:r>
      <w:r w:rsidR="00687981">
        <w:rPr>
          <w:color w:val="000000"/>
        </w:rPr>
        <w:t>5.71</w:t>
      </w:r>
      <w:r w:rsidRPr="009C0A1F">
        <w:rPr>
          <w:color w:val="000000"/>
        </w:rPr>
        <w:t xml:space="preserve">, </w:t>
      </w:r>
      <w:r w:rsidRPr="009C0A1F">
        <w:rPr>
          <w:i/>
          <w:iCs/>
          <w:color w:val="000000"/>
        </w:rPr>
        <w:t xml:space="preserve">p-value </w:t>
      </w:r>
      <w:r w:rsidR="00687981">
        <w:rPr>
          <w:color w:val="000000"/>
        </w:rPr>
        <w:t>=</w:t>
      </w:r>
      <w:r w:rsidRPr="009C0A1F">
        <w:rPr>
          <w:color w:val="000000"/>
        </w:rPr>
        <w:t xml:space="preserve"> 0.0</w:t>
      </w:r>
      <w:r w:rsidR="00687981">
        <w:rPr>
          <w:color w:val="000000"/>
        </w:rPr>
        <w:t>0</w:t>
      </w:r>
      <w:r w:rsidRPr="009C0A1F">
        <w:rPr>
          <w:color w:val="000000"/>
        </w:rPr>
        <w:t xml:space="preserve">1; Inverse Simpson: </w:t>
      </w:r>
      <w:r w:rsidRPr="009C0A1F">
        <w:rPr>
          <w:i/>
          <w:iCs/>
          <w:color w:val="000000"/>
        </w:rPr>
        <w:t>F-value</w:t>
      </w:r>
      <w:r w:rsidRPr="009C0A1F">
        <w:rPr>
          <w:color w:val="000000"/>
          <w:vertAlign w:val="subscript"/>
        </w:rPr>
        <w:t>3,167</w:t>
      </w:r>
      <w:r w:rsidRPr="009C0A1F">
        <w:rPr>
          <w:color w:val="000000"/>
        </w:rPr>
        <w:t xml:space="preserve"> = </w:t>
      </w:r>
      <w:del w:id="12" w:author="Colom, Sara" w:date="2021-07-01T10:34:00Z">
        <w:r w:rsidRPr="009C0A1F" w:rsidDel="00687981">
          <w:rPr>
            <w:color w:val="000000"/>
          </w:rPr>
          <w:delText>5.71</w:delText>
        </w:r>
      </w:del>
      <w:ins w:id="13" w:author="Colom, Sara" w:date="2021-07-01T10:34:00Z">
        <w:r w:rsidR="00687981">
          <w:rPr>
            <w:color w:val="000000"/>
          </w:rPr>
          <w:t>4.12</w:t>
        </w:r>
      </w:ins>
      <w:r w:rsidRPr="009C0A1F">
        <w:rPr>
          <w:color w:val="000000"/>
        </w:rPr>
        <w:t xml:space="preserve">, </w:t>
      </w:r>
      <w:r w:rsidRPr="009C0A1F">
        <w:rPr>
          <w:i/>
          <w:iCs/>
          <w:color w:val="000000"/>
        </w:rPr>
        <w:t xml:space="preserve">p-value </w:t>
      </w:r>
      <w:r w:rsidRPr="009C0A1F">
        <w:rPr>
          <w:color w:val="000000"/>
        </w:rPr>
        <w:t xml:space="preserve">&lt; 0.01; Simpson: </w:t>
      </w:r>
      <w:r w:rsidRPr="009C0A1F">
        <w:rPr>
          <w:i/>
          <w:iCs/>
          <w:color w:val="000000"/>
        </w:rPr>
        <w:t>F-value</w:t>
      </w:r>
      <w:r w:rsidRPr="009C0A1F">
        <w:rPr>
          <w:color w:val="000000"/>
          <w:vertAlign w:val="subscript"/>
        </w:rPr>
        <w:t>3,95</w:t>
      </w:r>
      <w:r w:rsidRPr="009C0A1F">
        <w:rPr>
          <w:color w:val="000000"/>
        </w:rPr>
        <w:t xml:space="preserve"> = 2.86, </w:t>
      </w:r>
      <w:r w:rsidRPr="009C0A1F">
        <w:rPr>
          <w:i/>
          <w:iCs/>
          <w:color w:val="000000"/>
        </w:rPr>
        <w:t xml:space="preserve">p-value </w:t>
      </w:r>
      <w:r w:rsidRPr="009C0A1F">
        <w:rPr>
          <w:color w:val="000000"/>
        </w:rPr>
        <w:t xml:space="preserve">= 0.03; Evenness: </w:t>
      </w:r>
      <w:r w:rsidRPr="009C0A1F">
        <w:rPr>
          <w:i/>
          <w:iCs/>
          <w:color w:val="000000"/>
        </w:rPr>
        <w:t>F-value</w:t>
      </w:r>
      <w:r w:rsidRPr="009C0A1F">
        <w:rPr>
          <w:color w:val="000000"/>
          <w:vertAlign w:val="subscript"/>
        </w:rPr>
        <w:t>3,95</w:t>
      </w:r>
      <w:r w:rsidRPr="009C0A1F">
        <w:rPr>
          <w:color w:val="000000"/>
        </w:rPr>
        <w:t xml:space="preserve"> = 8.26, </w:t>
      </w:r>
      <w:r w:rsidRPr="009C0A1F">
        <w:rPr>
          <w:i/>
          <w:iCs/>
          <w:color w:val="000000"/>
        </w:rPr>
        <w:t xml:space="preserve">p-value </w:t>
      </w:r>
      <w:del w:id="14" w:author="Colom, Sara" w:date="2021-07-01T10:34:00Z">
        <w:r w:rsidRPr="009C0A1F" w:rsidDel="00687981">
          <w:rPr>
            <w:color w:val="000000"/>
          </w:rPr>
          <w:delText>&lt;</w:delText>
        </w:r>
      </w:del>
      <w:r w:rsidRPr="009C0A1F">
        <w:rPr>
          <w:color w:val="000000"/>
        </w:rPr>
        <w:t xml:space="preserve"> 0.</w:t>
      </w:r>
      <w:del w:id="15" w:author="Colom, Sara" w:date="2021-07-01T10:34:00Z">
        <w:r w:rsidRPr="009C0A1F" w:rsidDel="00687981">
          <w:rPr>
            <w:color w:val="000000"/>
          </w:rPr>
          <w:delText>001</w:delText>
        </w:r>
      </w:del>
      <w:ins w:id="16" w:author="Colom, Sara" w:date="2021-07-01T10:34:00Z">
        <w:r w:rsidR="00687981" w:rsidRPr="009C0A1F">
          <w:rPr>
            <w:color w:val="000000"/>
          </w:rPr>
          <w:t>00</w:t>
        </w:r>
        <w:r w:rsidR="00687981">
          <w:rPr>
            <w:color w:val="000000"/>
          </w:rPr>
          <w:t>4</w:t>
        </w:r>
      </w:ins>
      <w:r w:rsidRPr="009C0A1F">
        <w:rPr>
          <w:color w:val="000000"/>
        </w:rPr>
        <w:t>; Table 1). Likewise, PERMANOVAs showed that b</w:t>
      </w:r>
      <w:r>
        <w:rPr>
          <w:color w:val="000000"/>
        </w:rPr>
        <w:t>l</w:t>
      </w:r>
      <w:r w:rsidRPr="009C0A1F">
        <w:rPr>
          <w:color w:val="000000"/>
        </w:rPr>
        <w:t xml:space="preserve">ock explained the biggest proportion of variation in </w:t>
      </w:r>
      <w:r>
        <w:rPr>
          <w:color w:val="000000"/>
        </w:rPr>
        <w:t xml:space="preserve">species composition </w:t>
      </w:r>
      <w:r w:rsidRPr="009C0A1F">
        <w:rPr>
          <w:color w:val="000000"/>
        </w:rPr>
        <w:t>(</w:t>
      </w:r>
      <w:r w:rsidRPr="009C0A1F">
        <w:rPr>
          <w:i/>
          <w:iCs/>
          <w:color w:val="000000"/>
        </w:rPr>
        <w:t>F-value</w:t>
      </w:r>
      <w:r w:rsidRPr="009C0A1F">
        <w:rPr>
          <w:color w:val="000000"/>
          <w:vertAlign w:val="subscript"/>
        </w:rPr>
        <w:t>3,95</w:t>
      </w:r>
      <w:r>
        <w:rPr>
          <w:color w:val="000000"/>
          <w:vertAlign w:val="subscript"/>
        </w:rPr>
        <w:t xml:space="preserve"> </w:t>
      </w:r>
      <w:r w:rsidRPr="009C0A1F">
        <w:rPr>
          <w:color w:val="000000"/>
        </w:rPr>
        <w:t xml:space="preserve">= 3.48, </w:t>
      </w:r>
      <w:r w:rsidRPr="009C0A1F">
        <w:rPr>
          <w:i/>
          <w:iCs/>
          <w:color w:val="000000"/>
        </w:rPr>
        <w:t xml:space="preserve">p-value </w:t>
      </w:r>
      <w:r>
        <w:rPr>
          <w:color w:val="000000"/>
        </w:rPr>
        <w:t>&lt;</w:t>
      </w:r>
      <w:r w:rsidRPr="009C0A1F">
        <w:rPr>
          <w:color w:val="000000"/>
        </w:rPr>
        <w:t xml:space="preserve"> 0.001; Table </w:t>
      </w:r>
      <w:del w:id="17" w:author="Colom, Sara" w:date="2021-07-01T10:43:00Z">
        <w:r w:rsidDel="00826DDD">
          <w:rPr>
            <w:color w:val="000000"/>
          </w:rPr>
          <w:delText>4-</w:delText>
        </w:r>
      </w:del>
      <w:r w:rsidRPr="009C0A1F">
        <w:rPr>
          <w:color w:val="000000"/>
        </w:rPr>
        <w:t xml:space="preserve">2). </w:t>
      </w:r>
      <w:r>
        <w:rPr>
          <w:color w:val="000000"/>
        </w:rPr>
        <w:t>Competition</w:t>
      </w:r>
      <w:r w:rsidRPr="009C0A1F">
        <w:rPr>
          <w:color w:val="000000"/>
        </w:rPr>
        <w:t xml:space="preserve"> treatment did not explain a significant proportion of the variation in ɑ-diversity metrics (Table </w:t>
      </w:r>
      <w:del w:id="18" w:author="Colom, Sara" w:date="2021-07-01T10:43:00Z">
        <w:r w:rsidDel="00826DDD">
          <w:rPr>
            <w:color w:val="000000"/>
          </w:rPr>
          <w:delText>4-</w:delText>
        </w:r>
      </w:del>
      <w:r w:rsidRPr="009C0A1F">
        <w:rPr>
          <w:color w:val="000000"/>
        </w:rPr>
        <w:t xml:space="preserve">1) or </w:t>
      </w:r>
      <w:r>
        <w:rPr>
          <w:color w:val="000000"/>
        </w:rPr>
        <w:t xml:space="preserve">species composition </w:t>
      </w:r>
      <w:r w:rsidRPr="009C0A1F">
        <w:rPr>
          <w:color w:val="000000"/>
        </w:rPr>
        <w:t xml:space="preserve">(Table </w:t>
      </w:r>
      <w:del w:id="19" w:author="Colom, Sara" w:date="2021-07-01T10:44:00Z">
        <w:r w:rsidDel="00826DDD">
          <w:rPr>
            <w:color w:val="000000"/>
          </w:rPr>
          <w:delText>4-</w:delText>
        </w:r>
      </w:del>
      <w:r w:rsidRPr="009C0A1F">
        <w:rPr>
          <w:color w:val="000000"/>
        </w:rPr>
        <w:t xml:space="preserve">2). Together, these results </w:t>
      </w:r>
      <w:r>
        <w:rPr>
          <w:color w:val="000000"/>
        </w:rPr>
        <w:t>show</w:t>
      </w:r>
      <w:r w:rsidRPr="009C0A1F">
        <w:rPr>
          <w:color w:val="000000"/>
        </w:rPr>
        <w:t xml:space="preserve"> that the immediate soil environment </w:t>
      </w:r>
      <w:r>
        <w:rPr>
          <w:color w:val="000000"/>
        </w:rPr>
        <w:t xml:space="preserve">is the main driver underlying the community composition and structure of the </w:t>
      </w:r>
      <w:r w:rsidRPr="009C0A1F">
        <w:rPr>
          <w:color w:val="000000"/>
        </w:rPr>
        <w:t>rhizosphere microbiome</w:t>
      </w:r>
      <w:ins w:id="20" w:author="Colom, Sara" w:date="2021-07-01T10:44:00Z">
        <w:r w:rsidR="00826DDD">
          <w:rPr>
            <w:color w:val="000000"/>
          </w:rPr>
          <w:t xml:space="preserve"> of </w:t>
        </w:r>
        <w:r w:rsidR="00826DDD">
          <w:rPr>
            <w:i/>
            <w:iCs/>
            <w:color w:val="000000"/>
          </w:rPr>
          <w:t>I. purpurea</w:t>
        </w:r>
      </w:ins>
      <w:r>
        <w:rPr>
          <w:color w:val="000000"/>
        </w:rPr>
        <w:t xml:space="preserve">. </w:t>
      </w:r>
    </w:p>
    <w:p w14:paraId="21C660E9" w14:textId="77777777" w:rsidR="00131E15" w:rsidRDefault="00131E15" w:rsidP="00131E15">
      <w:pPr>
        <w:pStyle w:val="NormalWeb"/>
        <w:spacing w:before="0" w:beforeAutospacing="0" w:after="0" w:afterAutospacing="0" w:line="360" w:lineRule="auto"/>
        <w:rPr>
          <w:color w:val="000000"/>
        </w:rPr>
      </w:pPr>
    </w:p>
    <w:p w14:paraId="5280A156" w14:textId="31CC65EF" w:rsidR="00131E15" w:rsidRPr="00BB6E0E" w:rsidRDefault="00131E15" w:rsidP="00131E15">
      <w:pPr>
        <w:pStyle w:val="NormalWeb"/>
        <w:spacing w:before="0" w:beforeAutospacing="0" w:after="0" w:afterAutospacing="0" w:line="360" w:lineRule="auto"/>
      </w:pPr>
      <w:r w:rsidRPr="00E9025B">
        <w:rPr>
          <w:i/>
          <w:iCs/>
          <w:color w:val="000000"/>
        </w:rPr>
        <w:t xml:space="preserve">Evidence of linear relationships between root traits and </w:t>
      </w:r>
      <w:r>
        <w:rPr>
          <w:i/>
          <w:iCs/>
          <w:color w:val="000000"/>
        </w:rPr>
        <w:t>bacterial</w:t>
      </w:r>
      <w:r w:rsidRPr="00E9025B">
        <w:rPr>
          <w:i/>
          <w:iCs/>
          <w:color w:val="000000"/>
        </w:rPr>
        <w:t xml:space="preserve"> diversity</w:t>
      </w:r>
      <w:r w:rsidRPr="00E9025B">
        <w:t>—</w:t>
      </w:r>
      <w:r w:rsidRPr="00E9025B">
        <w:rPr>
          <w:color w:val="000000"/>
        </w:rPr>
        <w:t>We</w:t>
      </w:r>
      <w:r w:rsidRPr="009C0A1F">
        <w:rPr>
          <w:color w:val="000000"/>
        </w:rPr>
        <w:t xml:space="preserve"> uncovered </w:t>
      </w:r>
      <w:r>
        <w:rPr>
          <w:color w:val="000000"/>
        </w:rPr>
        <w:t xml:space="preserve">a </w:t>
      </w:r>
      <w:r w:rsidRPr="009C0A1F">
        <w:rPr>
          <w:color w:val="000000"/>
        </w:rPr>
        <w:t xml:space="preserve">significant </w:t>
      </w:r>
      <w:r>
        <w:rPr>
          <w:color w:val="000000"/>
        </w:rPr>
        <w:t xml:space="preserve">negative </w:t>
      </w:r>
      <w:r w:rsidRPr="009C0A1F">
        <w:rPr>
          <w:color w:val="000000"/>
        </w:rPr>
        <w:t xml:space="preserve">linear </w:t>
      </w:r>
      <w:r>
        <w:rPr>
          <w:color w:val="000000"/>
        </w:rPr>
        <w:t>relationship</w:t>
      </w:r>
      <w:r w:rsidRPr="009C0A1F">
        <w:rPr>
          <w:color w:val="000000"/>
        </w:rPr>
        <w:t xml:space="preserve"> between root architecture and </w:t>
      </w:r>
      <w:r>
        <w:rPr>
          <w:color w:val="000000"/>
        </w:rPr>
        <w:t xml:space="preserve">bacterial </w:t>
      </w:r>
      <w:r w:rsidRPr="009C0A1F">
        <w:rPr>
          <w:color w:val="000000"/>
        </w:rPr>
        <w:t>species richness (</w:t>
      </w:r>
      <w:r w:rsidRPr="009C0A1F">
        <w:rPr>
          <w:i/>
          <w:iCs/>
          <w:color w:val="000000"/>
        </w:rPr>
        <w:t>R</w:t>
      </w:r>
      <w:r w:rsidRPr="009C0A1F">
        <w:rPr>
          <w:color w:val="000000"/>
          <w:vertAlign w:val="superscript"/>
        </w:rPr>
        <w:t xml:space="preserve">2  </w:t>
      </w:r>
      <w:r w:rsidRPr="009C0A1F">
        <w:rPr>
          <w:color w:val="000000"/>
        </w:rPr>
        <w:t>= 0.</w:t>
      </w:r>
      <w:del w:id="21" w:author="Colom, Sara" w:date="2021-07-01T10:48:00Z">
        <w:r w:rsidRPr="009C0A1F" w:rsidDel="00CF4CC9">
          <w:rPr>
            <w:color w:val="000000"/>
          </w:rPr>
          <w:delText>18</w:delText>
        </w:r>
      </w:del>
      <w:ins w:id="22" w:author="Colom, Sara" w:date="2021-07-01T10:48:00Z">
        <w:r w:rsidR="00CF4CC9">
          <w:rPr>
            <w:color w:val="000000"/>
          </w:rPr>
          <w:t>22</w:t>
        </w:r>
      </w:ins>
      <w:r w:rsidRPr="009C0A1F">
        <w:rPr>
          <w:color w:val="000000"/>
        </w:rPr>
        <w:t xml:space="preserve">, </w:t>
      </w:r>
      <w:r w:rsidRPr="009C0A1F">
        <w:rPr>
          <w:rFonts w:ascii="Cambria Math" w:hAnsi="Cambria Math" w:cs="Cambria Math"/>
          <w:color w:val="000000"/>
        </w:rPr>
        <w:t>𝛣</w:t>
      </w:r>
      <w:r w:rsidRPr="009C0A1F">
        <w:rPr>
          <w:color w:val="000000"/>
        </w:rPr>
        <w:t xml:space="preserve"> = -</w:t>
      </w:r>
      <w:del w:id="23" w:author="Colom, Sara" w:date="2021-07-01T10:49:00Z">
        <w:r w:rsidRPr="009C0A1F" w:rsidDel="00CF4CC9">
          <w:rPr>
            <w:color w:val="000000"/>
          </w:rPr>
          <w:delText>5</w:delText>
        </w:r>
      </w:del>
      <w:ins w:id="24" w:author="Colom, Sara" w:date="2021-07-01T10:49:00Z">
        <w:r w:rsidR="00CF4CC9">
          <w:rPr>
            <w:color w:val="000000"/>
          </w:rPr>
          <w:t>4</w:t>
        </w:r>
      </w:ins>
      <w:r w:rsidRPr="009C0A1F">
        <w:rPr>
          <w:color w:val="000000"/>
        </w:rPr>
        <w:t>.</w:t>
      </w:r>
      <w:del w:id="25" w:author="Colom, Sara" w:date="2021-07-01T10:49:00Z">
        <w:r w:rsidRPr="009C0A1F" w:rsidDel="00CF4CC9">
          <w:rPr>
            <w:color w:val="000000"/>
          </w:rPr>
          <w:delText xml:space="preserve">54 </w:delText>
        </w:r>
      </w:del>
      <w:ins w:id="26" w:author="Colom, Sara" w:date="2021-07-01T10:49:00Z">
        <w:r w:rsidR="00CF4CC9">
          <w:rPr>
            <w:color w:val="000000"/>
          </w:rPr>
          <w:t>65</w:t>
        </w:r>
        <w:r w:rsidR="00CF4CC9" w:rsidRPr="009C0A1F">
          <w:rPr>
            <w:color w:val="000000"/>
          </w:rPr>
          <w:t xml:space="preserve"> </w:t>
        </w:r>
      </w:ins>
      <w:r w:rsidRPr="009C0A1F">
        <w:rPr>
          <w:color w:val="000000"/>
        </w:rPr>
        <w:t>± 2.</w:t>
      </w:r>
      <w:del w:id="27" w:author="Colom, Sara" w:date="2021-07-01T10:49:00Z">
        <w:r w:rsidRPr="009C0A1F" w:rsidDel="00CF4CC9">
          <w:rPr>
            <w:color w:val="000000"/>
          </w:rPr>
          <w:delText>24</w:delText>
        </w:r>
      </w:del>
      <w:ins w:id="28" w:author="Colom, Sara" w:date="2021-07-01T10:49:00Z">
        <w:r w:rsidR="00CF4CC9" w:rsidRPr="009C0A1F">
          <w:rPr>
            <w:color w:val="000000"/>
          </w:rPr>
          <w:t>2</w:t>
        </w:r>
        <w:r w:rsidR="00CF4CC9">
          <w:rPr>
            <w:color w:val="000000"/>
          </w:rPr>
          <w:t>1</w:t>
        </w:r>
      </w:ins>
      <w:r w:rsidRPr="009C0A1F">
        <w:rPr>
          <w:color w:val="000000"/>
        </w:rPr>
        <w:t xml:space="preserve">, </w:t>
      </w:r>
      <w:r w:rsidRPr="009C0A1F">
        <w:rPr>
          <w:i/>
          <w:iCs/>
          <w:color w:val="000000"/>
        </w:rPr>
        <w:t xml:space="preserve">p-value </w:t>
      </w:r>
      <w:r w:rsidRPr="009C0A1F">
        <w:rPr>
          <w:color w:val="000000"/>
        </w:rPr>
        <w:t>= 0.</w:t>
      </w:r>
      <w:del w:id="29" w:author="Colom, Sara" w:date="2021-07-01T10:49:00Z">
        <w:r w:rsidRPr="009C0A1F" w:rsidDel="00CF4CC9">
          <w:rPr>
            <w:color w:val="000000"/>
          </w:rPr>
          <w:delText>02</w:delText>
        </w:r>
      </w:del>
      <w:ins w:id="30" w:author="Colom, Sara" w:date="2021-07-01T10:49:00Z">
        <w:r w:rsidR="00CF4CC9" w:rsidRPr="009C0A1F">
          <w:rPr>
            <w:color w:val="000000"/>
          </w:rPr>
          <w:t>0</w:t>
        </w:r>
        <w:r w:rsidR="00CF4CC9">
          <w:rPr>
            <w:color w:val="000000"/>
          </w:rPr>
          <w:t>4</w:t>
        </w:r>
      </w:ins>
      <w:r w:rsidRPr="009C0A1F">
        <w:rPr>
          <w:color w:val="000000"/>
        </w:rPr>
        <w:t xml:space="preserve">; Table </w:t>
      </w:r>
      <w:del w:id="31" w:author="Colom, Sara" w:date="2021-07-01T10:49:00Z">
        <w:r w:rsidDel="00CF4CC9">
          <w:rPr>
            <w:color w:val="000000"/>
          </w:rPr>
          <w:delText>4-</w:delText>
        </w:r>
      </w:del>
      <w:r w:rsidRPr="009C0A1F">
        <w:rPr>
          <w:color w:val="000000"/>
        </w:rPr>
        <w:t xml:space="preserve">3, Figure </w:t>
      </w:r>
      <w:del w:id="32" w:author="Colom, Sara" w:date="2021-07-01T10:49:00Z">
        <w:r w:rsidDel="00CF4CC9">
          <w:rPr>
            <w:color w:val="000000"/>
          </w:rPr>
          <w:delText>4-</w:delText>
        </w:r>
      </w:del>
      <w:r>
        <w:rPr>
          <w:color w:val="000000"/>
        </w:rPr>
        <w:t>1</w:t>
      </w:r>
      <w:del w:id="33" w:author="Colom, Sara" w:date="2021-07-01T10:51:00Z">
        <w:r w:rsidRPr="009C0A1F" w:rsidDel="00CF4CC9">
          <w:rPr>
            <w:color w:val="000000"/>
          </w:rPr>
          <w:delText>A</w:delText>
        </w:r>
      </w:del>
      <w:r w:rsidRPr="009C0A1F">
        <w:rPr>
          <w:color w:val="000000"/>
        </w:rPr>
        <w:t>)</w:t>
      </w:r>
      <w:del w:id="34" w:author="Colom, Sara" w:date="2021-07-01T10:52:00Z">
        <w:r w:rsidRPr="009C0A1F" w:rsidDel="00CF4CC9">
          <w:rPr>
            <w:color w:val="000000"/>
          </w:rPr>
          <w:delText>,</w:delText>
        </w:r>
      </w:del>
      <w:r w:rsidRPr="009C0A1F">
        <w:rPr>
          <w:color w:val="000000"/>
        </w:rPr>
        <w:t xml:space="preserve"> </w:t>
      </w:r>
      <w:r>
        <w:rPr>
          <w:color w:val="000000"/>
        </w:rPr>
        <w:t xml:space="preserve">and </w:t>
      </w:r>
      <w:del w:id="35" w:author="Colom, Sara" w:date="2021-07-01T10:52:00Z">
        <w:r w:rsidDel="00CF4CC9">
          <w:rPr>
            <w:color w:val="000000"/>
          </w:rPr>
          <w:delText>significant positive relationship</w:delText>
        </w:r>
      </w:del>
      <w:del w:id="36" w:author="Colom, Sara" w:date="2021-07-01T10:51:00Z">
        <w:r w:rsidDel="00CF4CC9">
          <w:rPr>
            <w:color w:val="000000"/>
          </w:rPr>
          <w:delText>s</w:delText>
        </w:r>
      </w:del>
      <w:del w:id="37" w:author="Colom, Sara" w:date="2021-07-01T10:52:00Z">
        <w:r w:rsidDel="00CF4CC9">
          <w:rPr>
            <w:color w:val="000000"/>
          </w:rPr>
          <w:delText xml:space="preserve"> between </w:delText>
        </w:r>
      </w:del>
      <w:del w:id="38" w:author="Colom, Sara" w:date="2021-07-01T10:51:00Z">
        <w:r w:rsidRPr="009C0A1F" w:rsidDel="00CF4CC9">
          <w:rPr>
            <w:color w:val="000000"/>
          </w:rPr>
          <w:delText>root architecture and species evenness (</w:delText>
        </w:r>
        <w:r w:rsidRPr="009C0A1F" w:rsidDel="00CF4CC9">
          <w:rPr>
            <w:i/>
            <w:iCs/>
            <w:color w:val="000000"/>
          </w:rPr>
          <w:delText>R</w:delText>
        </w:r>
        <w:r w:rsidRPr="009C0A1F" w:rsidDel="00CF4CC9">
          <w:rPr>
            <w:color w:val="000000"/>
            <w:vertAlign w:val="superscript"/>
          </w:rPr>
          <w:delText xml:space="preserve">2 </w:delText>
        </w:r>
        <w:r w:rsidRPr="009C0A1F" w:rsidDel="00CF4CC9">
          <w:rPr>
            <w:color w:val="000000"/>
          </w:rPr>
          <w:delText xml:space="preserve">= 0.12, </w:delText>
        </w:r>
        <w:r w:rsidRPr="009C0A1F" w:rsidDel="00CF4CC9">
          <w:rPr>
            <w:rFonts w:ascii="Cambria Math" w:hAnsi="Cambria Math" w:cs="Cambria Math"/>
            <w:color w:val="000000"/>
          </w:rPr>
          <w:delText>𝛣</w:delText>
        </w:r>
        <w:r w:rsidRPr="009C0A1F" w:rsidDel="00CF4CC9">
          <w:rPr>
            <w:color w:val="000000"/>
          </w:rPr>
          <w:delText xml:space="preserve"> = 7.29 e-05 ±  3.28 e-05, </w:delText>
        </w:r>
        <w:r w:rsidRPr="009C0A1F" w:rsidDel="00CF4CC9">
          <w:rPr>
            <w:i/>
            <w:iCs/>
            <w:color w:val="000000"/>
          </w:rPr>
          <w:delText xml:space="preserve">p-value </w:delText>
        </w:r>
        <w:r w:rsidRPr="009C0A1F" w:rsidDel="00CF4CC9">
          <w:rPr>
            <w:color w:val="000000"/>
          </w:rPr>
          <w:delText xml:space="preserve">= 0.03; Table </w:delText>
        </w:r>
        <w:r w:rsidDel="00CF4CC9">
          <w:rPr>
            <w:color w:val="000000"/>
          </w:rPr>
          <w:delText>4-</w:delText>
        </w:r>
        <w:r w:rsidRPr="009C0A1F" w:rsidDel="00CF4CC9">
          <w:rPr>
            <w:color w:val="000000"/>
          </w:rPr>
          <w:delText xml:space="preserve">3, Figure </w:delText>
        </w:r>
        <w:r w:rsidDel="00CF4CC9">
          <w:rPr>
            <w:color w:val="000000"/>
          </w:rPr>
          <w:delText>4-1</w:delText>
        </w:r>
        <w:r w:rsidRPr="009C0A1F" w:rsidDel="00CF4CC9">
          <w:rPr>
            <w:color w:val="000000"/>
          </w:rPr>
          <w:delText xml:space="preserve">B) and </w:delText>
        </w:r>
      </w:del>
      <w:del w:id="39" w:author="Colom, Sara" w:date="2021-07-01T10:52:00Z">
        <w:r w:rsidRPr="009C0A1F" w:rsidDel="00CF4CC9">
          <w:rPr>
            <w:color w:val="000000"/>
          </w:rPr>
          <w:delText>root morphology and Inverse-Simpson diversity (</w:delText>
        </w:r>
        <w:r w:rsidRPr="009C0A1F" w:rsidDel="00CF4CC9">
          <w:rPr>
            <w:i/>
            <w:iCs/>
            <w:color w:val="000000"/>
          </w:rPr>
          <w:delText>R</w:delText>
        </w:r>
        <w:r w:rsidRPr="009C0A1F" w:rsidDel="00CF4CC9">
          <w:rPr>
            <w:color w:val="000000"/>
            <w:vertAlign w:val="superscript"/>
          </w:rPr>
          <w:delText xml:space="preserve">2 </w:delText>
        </w:r>
        <w:r w:rsidRPr="009C0A1F" w:rsidDel="00CF4CC9">
          <w:rPr>
            <w:color w:val="000000"/>
          </w:rPr>
          <w:delText xml:space="preserve">= 0.10, </w:delText>
        </w:r>
        <w:r w:rsidRPr="009C0A1F" w:rsidDel="00CF4CC9">
          <w:rPr>
            <w:rFonts w:ascii="Cambria Math" w:hAnsi="Cambria Math" w:cs="Cambria Math"/>
            <w:color w:val="000000"/>
          </w:rPr>
          <w:delText>𝛣</w:delText>
        </w:r>
        <w:r w:rsidRPr="009C0A1F" w:rsidDel="00CF4CC9">
          <w:rPr>
            <w:color w:val="000000"/>
          </w:rPr>
          <w:delText xml:space="preserve"> = 2.08 ± 1.05, </w:delText>
        </w:r>
        <w:r w:rsidRPr="009C0A1F" w:rsidDel="00CF4CC9">
          <w:rPr>
            <w:i/>
            <w:iCs/>
            <w:color w:val="000000"/>
          </w:rPr>
          <w:delText xml:space="preserve">p-value </w:delText>
        </w:r>
        <w:r w:rsidRPr="009C0A1F" w:rsidDel="00CF4CC9">
          <w:rPr>
            <w:color w:val="000000"/>
          </w:rPr>
          <w:delText xml:space="preserve">= 0.053; Table </w:delText>
        </w:r>
        <w:r w:rsidDel="00CF4CC9">
          <w:rPr>
            <w:color w:val="000000"/>
          </w:rPr>
          <w:delText>4-</w:delText>
        </w:r>
        <w:r w:rsidRPr="009C0A1F" w:rsidDel="00CF4CC9">
          <w:rPr>
            <w:color w:val="000000"/>
          </w:rPr>
          <w:delText xml:space="preserve">3, Figure </w:delText>
        </w:r>
        <w:r w:rsidDel="00CF4CC9">
          <w:rPr>
            <w:color w:val="000000"/>
          </w:rPr>
          <w:delText>4-2</w:delText>
        </w:r>
        <w:r w:rsidRPr="009C0A1F" w:rsidDel="00CF4CC9">
          <w:rPr>
            <w:color w:val="000000"/>
          </w:rPr>
          <w:delText xml:space="preserve">). We also uncovered </w:delText>
        </w:r>
      </w:del>
      <w:r w:rsidRPr="009C0A1F">
        <w:rPr>
          <w:color w:val="000000"/>
        </w:rPr>
        <w:t xml:space="preserve">a significant </w:t>
      </w:r>
      <w:r>
        <w:rPr>
          <w:color w:val="000000"/>
        </w:rPr>
        <w:t>positive relationship</w:t>
      </w:r>
      <w:r w:rsidRPr="009C0A1F">
        <w:rPr>
          <w:color w:val="000000"/>
        </w:rPr>
        <w:t xml:space="preserve"> between root morphology and Simpson diversity (</w:t>
      </w:r>
      <w:r w:rsidRPr="009C0A1F">
        <w:rPr>
          <w:i/>
          <w:iCs/>
          <w:color w:val="000000"/>
        </w:rPr>
        <w:t>R</w:t>
      </w:r>
      <w:r w:rsidRPr="009C0A1F">
        <w:rPr>
          <w:color w:val="000000"/>
          <w:vertAlign w:val="superscript"/>
        </w:rPr>
        <w:t xml:space="preserve">2 </w:t>
      </w:r>
      <w:r w:rsidRPr="009C0A1F">
        <w:rPr>
          <w:color w:val="000000"/>
        </w:rPr>
        <w:t>= 0.</w:t>
      </w:r>
      <w:del w:id="40" w:author="Colom, Sara" w:date="2021-07-01T10:54:00Z">
        <w:r w:rsidRPr="009C0A1F" w:rsidDel="00EE44EC">
          <w:rPr>
            <w:color w:val="000000"/>
          </w:rPr>
          <w:delText>14</w:delText>
        </w:r>
      </w:del>
      <w:ins w:id="41" w:author="Colom, Sara" w:date="2021-07-01T10:54:00Z">
        <w:r w:rsidR="00EE44EC">
          <w:rPr>
            <w:color w:val="000000"/>
          </w:rPr>
          <w:t>22</w:t>
        </w:r>
      </w:ins>
      <w:r w:rsidRPr="009C0A1F">
        <w:rPr>
          <w:color w:val="000000"/>
        </w:rPr>
        <w:t xml:space="preserve">, </w:t>
      </w:r>
      <w:r w:rsidRPr="009C0A1F">
        <w:rPr>
          <w:rFonts w:ascii="Cambria Math" w:hAnsi="Cambria Math" w:cs="Cambria Math"/>
          <w:color w:val="000000"/>
        </w:rPr>
        <w:t>𝛣</w:t>
      </w:r>
      <w:r w:rsidRPr="009C0A1F">
        <w:rPr>
          <w:color w:val="000000"/>
        </w:rPr>
        <w:t xml:space="preserve"> = 2.</w:t>
      </w:r>
      <w:del w:id="42" w:author="Colom, Sara" w:date="2021-07-01T10:52:00Z">
        <w:r w:rsidRPr="009C0A1F" w:rsidDel="00CF4CC9">
          <w:rPr>
            <w:color w:val="000000"/>
          </w:rPr>
          <w:delText xml:space="preserve">41 </w:delText>
        </w:r>
      </w:del>
      <w:ins w:id="43" w:author="Colom, Sara" w:date="2021-07-01T10:52:00Z">
        <w:r w:rsidR="00CF4CC9">
          <w:rPr>
            <w:color w:val="000000"/>
          </w:rPr>
          <w:t>38</w:t>
        </w:r>
        <w:r w:rsidR="00CF4CC9" w:rsidRPr="009C0A1F">
          <w:rPr>
            <w:color w:val="000000"/>
          </w:rPr>
          <w:t xml:space="preserve"> </w:t>
        </w:r>
      </w:ins>
      <w:r w:rsidRPr="009C0A1F">
        <w:rPr>
          <w:color w:val="000000"/>
        </w:rPr>
        <w:t>e-03 ± 8.</w:t>
      </w:r>
      <w:del w:id="44" w:author="Colom, Sara" w:date="2021-07-01T10:52:00Z">
        <w:r w:rsidRPr="009C0A1F" w:rsidDel="00CF4CC9">
          <w:rPr>
            <w:color w:val="000000"/>
          </w:rPr>
          <w:delText xml:space="preserve">98 </w:delText>
        </w:r>
      </w:del>
      <w:ins w:id="45" w:author="Colom, Sara" w:date="2021-07-01T10:52:00Z">
        <w:r w:rsidR="00CF4CC9" w:rsidRPr="009C0A1F">
          <w:rPr>
            <w:color w:val="000000"/>
          </w:rPr>
          <w:t>9</w:t>
        </w:r>
        <w:r w:rsidR="00CF4CC9">
          <w:rPr>
            <w:color w:val="000000"/>
          </w:rPr>
          <w:t>1</w:t>
        </w:r>
        <w:r w:rsidR="00CF4CC9" w:rsidRPr="009C0A1F">
          <w:rPr>
            <w:color w:val="000000"/>
          </w:rPr>
          <w:t xml:space="preserve"> </w:t>
        </w:r>
      </w:ins>
      <w:r w:rsidRPr="009C0A1F">
        <w:rPr>
          <w:color w:val="000000"/>
        </w:rPr>
        <w:t xml:space="preserve">e-03, </w:t>
      </w:r>
      <w:r w:rsidRPr="009C0A1F">
        <w:rPr>
          <w:i/>
          <w:iCs/>
          <w:color w:val="000000"/>
        </w:rPr>
        <w:t xml:space="preserve">p-value </w:t>
      </w:r>
      <w:del w:id="46" w:author="Colom, Sara" w:date="2021-07-01T10:53:00Z">
        <w:r w:rsidRPr="009C0A1F" w:rsidDel="00CF4CC9">
          <w:rPr>
            <w:color w:val="000000"/>
          </w:rPr>
          <w:delText xml:space="preserve">&lt; </w:delText>
        </w:r>
      </w:del>
      <w:ins w:id="47" w:author="Colom, Sara" w:date="2021-07-01T10:53:00Z">
        <w:r w:rsidR="00CF4CC9">
          <w:rPr>
            <w:color w:val="000000"/>
          </w:rPr>
          <w:t>=</w:t>
        </w:r>
        <w:r w:rsidR="00CF4CC9" w:rsidRPr="009C0A1F">
          <w:rPr>
            <w:color w:val="000000"/>
          </w:rPr>
          <w:t xml:space="preserve"> </w:t>
        </w:r>
      </w:ins>
      <w:r w:rsidRPr="009C0A1F">
        <w:rPr>
          <w:color w:val="000000"/>
        </w:rPr>
        <w:t>0.0</w:t>
      </w:r>
      <w:ins w:id="48" w:author="Colom, Sara" w:date="2021-07-01T10:53:00Z">
        <w:r w:rsidR="00CF4CC9">
          <w:rPr>
            <w:color w:val="000000"/>
          </w:rPr>
          <w:t>0</w:t>
        </w:r>
      </w:ins>
      <w:r w:rsidRPr="009C0A1F">
        <w:rPr>
          <w:color w:val="000000"/>
        </w:rPr>
        <w:t>1), however, visual inspection revealed an outlier (Simpson diversity = 0.94) that was driving the linear trend between these two variables</w:t>
      </w:r>
      <w:r>
        <w:rPr>
          <w:color w:val="000000"/>
        </w:rPr>
        <w:t xml:space="preserve">, and after removing the point the relationship was no longer significant </w:t>
      </w:r>
      <w:commentRangeStart w:id="49"/>
      <w:r w:rsidRPr="009C0A1F">
        <w:rPr>
          <w:color w:val="000000"/>
        </w:rPr>
        <w:t>(</w:t>
      </w:r>
      <w:r w:rsidRPr="009C0A1F">
        <w:rPr>
          <w:i/>
          <w:iCs/>
          <w:color w:val="000000"/>
        </w:rPr>
        <w:t>R</w:t>
      </w:r>
      <w:r w:rsidRPr="009C0A1F">
        <w:rPr>
          <w:color w:val="000000"/>
          <w:vertAlign w:val="superscript"/>
        </w:rPr>
        <w:t xml:space="preserve">2 </w:t>
      </w:r>
      <w:r w:rsidRPr="009C0A1F">
        <w:rPr>
          <w:color w:val="000000"/>
        </w:rPr>
        <w:t>= 0.</w:t>
      </w:r>
      <w:del w:id="50" w:author="Colom, Sara" w:date="2021-07-01T10:59:00Z">
        <w:r w:rsidRPr="009C0A1F" w:rsidDel="00D04CDF">
          <w:rPr>
            <w:color w:val="000000"/>
          </w:rPr>
          <w:delText>01</w:delText>
        </w:r>
      </w:del>
      <w:ins w:id="51" w:author="Colom, Sara" w:date="2021-07-01T10:59:00Z">
        <w:r w:rsidR="00D04CDF">
          <w:rPr>
            <w:color w:val="000000"/>
          </w:rPr>
          <w:t>10</w:t>
        </w:r>
      </w:ins>
      <w:r w:rsidRPr="009C0A1F">
        <w:rPr>
          <w:color w:val="000000"/>
        </w:rPr>
        <w:t xml:space="preserve">, </w:t>
      </w:r>
      <w:r w:rsidRPr="009C0A1F">
        <w:rPr>
          <w:rFonts w:ascii="Cambria Math" w:hAnsi="Cambria Math" w:cs="Cambria Math"/>
          <w:color w:val="000000"/>
        </w:rPr>
        <w:t>𝛣</w:t>
      </w:r>
      <w:r w:rsidRPr="009C0A1F">
        <w:rPr>
          <w:color w:val="000000"/>
        </w:rPr>
        <w:t xml:space="preserve"> = 0.0</w:t>
      </w:r>
      <w:r>
        <w:rPr>
          <w:color w:val="000000"/>
        </w:rPr>
        <w:t>0</w:t>
      </w:r>
      <w:r w:rsidRPr="009C0A1F">
        <w:rPr>
          <w:color w:val="000000"/>
        </w:rPr>
        <w:t>1 ± 0.0</w:t>
      </w:r>
      <w:r>
        <w:rPr>
          <w:color w:val="000000"/>
        </w:rPr>
        <w:t>0</w:t>
      </w:r>
      <w:r w:rsidRPr="009C0A1F">
        <w:rPr>
          <w:color w:val="000000"/>
        </w:rPr>
        <w:t xml:space="preserve">1, </w:t>
      </w:r>
      <w:r w:rsidRPr="009C0A1F">
        <w:rPr>
          <w:i/>
          <w:iCs/>
          <w:color w:val="000000"/>
        </w:rPr>
        <w:t xml:space="preserve">p-value </w:t>
      </w:r>
      <w:r w:rsidRPr="009C0A1F">
        <w:rPr>
          <w:color w:val="000000"/>
        </w:rPr>
        <w:t>0.</w:t>
      </w:r>
      <w:del w:id="52" w:author="Colom, Sara" w:date="2021-07-01T10:57:00Z">
        <w:r w:rsidRPr="009C0A1F" w:rsidDel="00D04CDF">
          <w:rPr>
            <w:color w:val="000000"/>
          </w:rPr>
          <w:delText>42</w:delText>
        </w:r>
      </w:del>
      <w:ins w:id="53" w:author="Colom, Sara" w:date="2021-07-01T10:59:00Z">
        <w:r w:rsidR="00D04CDF">
          <w:rPr>
            <w:color w:val="000000"/>
          </w:rPr>
          <w:t>36</w:t>
        </w:r>
      </w:ins>
      <w:r w:rsidRPr="009C0A1F">
        <w:rPr>
          <w:color w:val="000000"/>
        </w:rPr>
        <w:t xml:space="preserve">; Table </w:t>
      </w:r>
      <w:del w:id="54" w:author="Colom, Sara" w:date="2021-07-01T10:53:00Z">
        <w:r w:rsidDel="00CF4CC9">
          <w:rPr>
            <w:color w:val="000000"/>
          </w:rPr>
          <w:delText>4-</w:delText>
        </w:r>
      </w:del>
      <w:r w:rsidRPr="009C0A1F">
        <w:rPr>
          <w:color w:val="000000"/>
        </w:rPr>
        <w:t>3)</w:t>
      </w:r>
      <w:commentRangeEnd w:id="49"/>
      <w:r w:rsidR="00CF4CC9">
        <w:rPr>
          <w:rStyle w:val="CommentReference"/>
          <w:rFonts w:eastAsia="Calibri"/>
          <w:color w:val="000000"/>
        </w:rPr>
        <w:commentReference w:id="49"/>
      </w:r>
      <w:r w:rsidRPr="009C0A1F">
        <w:rPr>
          <w:color w:val="000000"/>
        </w:rPr>
        <w:t>.</w:t>
      </w:r>
      <w:r>
        <w:rPr>
          <w:color w:val="000000"/>
        </w:rPr>
        <w:t xml:space="preserve"> </w:t>
      </w:r>
      <w:r w:rsidRPr="009C0A1F">
        <w:rPr>
          <w:color w:val="000000"/>
        </w:rPr>
        <w:t xml:space="preserve">These results </w:t>
      </w:r>
      <w:r>
        <w:rPr>
          <w:color w:val="000000"/>
        </w:rPr>
        <w:t>provide evidence</w:t>
      </w:r>
      <w:r w:rsidRPr="009C0A1F">
        <w:rPr>
          <w:color w:val="000000"/>
        </w:rPr>
        <w:t xml:space="preserve"> that an increase in traits associated with root architecture </w:t>
      </w:r>
      <w:r>
        <w:rPr>
          <w:color w:val="000000"/>
        </w:rPr>
        <w:t>(</w:t>
      </w:r>
      <w:r w:rsidRPr="00E9025B">
        <w:rPr>
          <w:i/>
          <w:color w:val="000000"/>
        </w:rPr>
        <w:t>e.g</w:t>
      </w:r>
      <w:r>
        <w:rPr>
          <w:color w:val="000000"/>
        </w:rPr>
        <w:t xml:space="preserve">., </w:t>
      </w:r>
      <w:r w:rsidRPr="009C0A1F">
        <w:rPr>
          <w:color w:val="000000"/>
        </w:rPr>
        <w:t>the maximum root tissue angle, basal root angle, root system width and root system length</w:t>
      </w:r>
      <w:r>
        <w:rPr>
          <w:color w:val="000000"/>
        </w:rPr>
        <w:t>) is linked to a</w:t>
      </w:r>
      <w:r w:rsidRPr="009C0A1F">
        <w:rPr>
          <w:color w:val="000000"/>
        </w:rPr>
        <w:t xml:space="preserve"> reduction in </w:t>
      </w:r>
      <w:r>
        <w:rPr>
          <w:color w:val="000000"/>
        </w:rPr>
        <w:t>bacterial</w:t>
      </w:r>
      <w:r w:rsidRPr="009C0A1F">
        <w:rPr>
          <w:color w:val="000000"/>
        </w:rPr>
        <w:t xml:space="preserve"> richness</w:t>
      </w:r>
      <w:del w:id="55" w:author="Colom, Sara" w:date="2021-07-01T10:59:00Z">
        <w:r w:rsidRPr="009C0A1F" w:rsidDel="00D04CDF">
          <w:rPr>
            <w:color w:val="000000"/>
          </w:rPr>
          <w:delText xml:space="preserve">, </w:delText>
        </w:r>
        <w:r w:rsidDel="00D04CDF">
          <w:rPr>
            <w:color w:val="000000"/>
          </w:rPr>
          <w:delText>and that</w:delText>
        </w:r>
        <w:r w:rsidRPr="009C0A1F" w:rsidDel="00D04CDF">
          <w:rPr>
            <w:color w:val="000000"/>
          </w:rPr>
          <w:delText xml:space="preserve"> an increase in these traits </w:delText>
        </w:r>
        <w:r w:rsidDel="00D04CDF">
          <w:rPr>
            <w:color w:val="000000"/>
          </w:rPr>
          <w:delText>likewise is linked to increased</w:delText>
        </w:r>
        <w:r w:rsidRPr="009C0A1F" w:rsidDel="00D04CDF">
          <w:rPr>
            <w:color w:val="000000"/>
          </w:rPr>
          <w:delText xml:space="preserve"> </w:delText>
        </w:r>
        <w:r w:rsidDel="00D04CDF">
          <w:rPr>
            <w:color w:val="000000"/>
          </w:rPr>
          <w:delText>bacterial</w:delText>
        </w:r>
        <w:r w:rsidRPr="009C0A1F" w:rsidDel="00D04CDF">
          <w:rPr>
            <w:color w:val="000000"/>
          </w:rPr>
          <w:delText xml:space="preserve"> evenness in the rhizosphere</w:delText>
        </w:r>
      </w:del>
      <w:r w:rsidRPr="009C0A1F">
        <w:rPr>
          <w:color w:val="000000"/>
        </w:rPr>
        <w:t xml:space="preserve">. </w:t>
      </w:r>
      <w:del w:id="56" w:author="Colom, Sara" w:date="2021-07-01T11:00:00Z">
        <w:r w:rsidRPr="009C0A1F" w:rsidDel="00D04CDF">
          <w:rPr>
            <w:color w:val="000000"/>
          </w:rPr>
          <w:delText xml:space="preserve">Further, it shows that an increase in traits associated with root morphology, including traits such as root diameter, basal root number and adventitious root number, is linked to an increase in the Inverse-Simpson diversity. </w:delText>
        </w:r>
      </w:del>
      <w:r>
        <w:rPr>
          <w:color w:val="000000"/>
        </w:rPr>
        <w:t xml:space="preserve">Interestingly, we uncovered no evidence that the </w:t>
      </w:r>
      <w:r w:rsidRPr="009C0A1F">
        <w:rPr>
          <w:color w:val="000000"/>
        </w:rPr>
        <w:t xml:space="preserve">presence of a </w:t>
      </w:r>
      <w:r w:rsidRPr="009C0A1F">
        <w:rPr>
          <w:color w:val="000000"/>
        </w:rPr>
        <w:lastRenderedPageBreak/>
        <w:t>competitor change</w:t>
      </w:r>
      <w:r>
        <w:rPr>
          <w:color w:val="000000"/>
        </w:rPr>
        <w:t>d</w:t>
      </w:r>
      <w:r w:rsidRPr="009C0A1F">
        <w:rPr>
          <w:color w:val="000000"/>
        </w:rPr>
        <w:t xml:space="preserve"> the </w:t>
      </w:r>
      <w:r>
        <w:rPr>
          <w:color w:val="000000"/>
        </w:rPr>
        <w:t>direction of the relationship</w:t>
      </w:r>
      <w:r w:rsidRPr="009C0A1F">
        <w:rPr>
          <w:color w:val="000000"/>
        </w:rPr>
        <w:t xml:space="preserve"> between root architecture and species richness</w:t>
      </w:r>
      <w:del w:id="57" w:author="Colom, Sara" w:date="2021-07-01T11:00:00Z">
        <w:r w:rsidRPr="009C0A1F" w:rsidDel="00D04CDF">
          <w:rPr>
            <w:color w:val="000000"/>
          </w:rPr>
          <w:delText xml:space="preserve"> and evenness</w:delText>
        </w:r>
        <w:r w:rsidDel="00D04CDF">
          <w:rPr>
            <w:color w:val="000000"/>
          </w:rPr>
          <w:delText xml:space="preserve"> or</w:delText>
        </w:r>
        <w:r w:rsidRPr="009C0A1F" w:rsidDel="00D04CDF">
          <w:rPr>
            <w:color w:val="000000"/>
          </w:rPr>
          <w:delText xml:space="preserve"> root morphology and Inverse Simpson diversity</w:delText>
        </w:r>
      </w:del>
      <w:r>
        <w:rPr>
          <w:color w:val="000000"/>
        </w:rPr>
        <w:t>.</w:t>
      </w:r>
    </w:p>
    <w:p w14:paraId="2BBA4027" w14:textId="77777777" w:rsidR="00131E15" w:rsidRPr="009C0A1F" w:rsidRDefault="00131E15" w:rsidP="00131E15">
      <w:pPr>
        <w:pStyle w:val="NormalWeb"/>
        <w:spacing w:before="0" w:beforeAutospacing="0" w:after="0" w:afterAutospacing="0" w:line="360" w:lineRule="auto"/>
      </w:pPr>
    </w:p>
    <w:p w14:paraId="233BDED4" w14:textId="35F23DE5" w:rsidR="00131E15" w:rsidRDefault="00131E15" w:rsidP="00131E15">
      <w:pPr>
        <w:pStyle w:val="NormalWeb"/>
        <w:spacing w:before="0" w:beforeAutospacing="0" w:after="0" w:afterAutospacing="0" w:line="360" w:lineRule="auto"/>
        <w:rPr>
          <w:color w:val="000000"/>
        </w:rPr>
      </w:pPr>
      <w:r w:rsidRPr="009C0A1F">
        <w:rPr>
          <w:color w:val="000000"/>
        </w:rPr>
        <w:t xml:space="preserve">We conducted Mantel tests to examine </w:t>
      </w:r>
      <w:r>
        <w:rPr>
          <w:color w:val="000000"/>
        </w:rPr>
        <w:t xml:space="preserve">the potential for a </w:t>
      </w:r>
      <w:r w:rsidRPr="009C0A1F">
        <w:rPr>
          <w:color w:val="000000"/>
        </w:rPr>
        <w:t>linear relationship between Bray-Curtis Dissimilarity matrix</w:t>
      </w:r>
      <w:r>
        <w:rPr>
          <w:color w:val="000000"/>
        </w:rPr>
        <w:t xml:space="preserve">, </w:t>
      </w:r>
      <w:r>
        <w:rPr>
          <w:i/>
          <w:iCs/>
          <w:color w:val="000000"/>
        </w:rPr>
        <w:t xml:space="preserve">i.e., </w:t>
      </w:r>
      <w:r>
        <w:rPr>
          <w:color w:val="000000"/>
        </w:rPr>
        <w:t>community composition,</w:t>
      </w:r>
      <w:r w:rsidRPr="009C0A1F">
        <w:rPr>
          <w:color w:val="000000"/>
        </w:rPr>
        <w:t xml:space="preserve"> and phenotypic distance in root topology, architecture, size and morphology. We did not find evidence of significant correlations between phenotypic distances of these root traits and</w:t>
      </w:r>
      <w:r>
        <w:rPr>
          <w:color w:val="000000"/>
        </w:rPr>
        <w:t xml:space="preserve"> community composition.</w:t>
      </w:r>
      <w:r w:rsidRPr="009C0A1F">
        <w:rPr>
          <w:color w:val="000000"/>
        </w:rPr>
        <w:t xml:space="preserve"> </w:t>
      </w:r>
      <w:r>
        <w:rPr>
          <w:color w:val="000000"/>
        </w:rPr>
        <w:t>H</w:t>
      </w:r>
      <w:r w:rsidRPr="009C0A1F">
        <w:rPr>
          <w:color w:val="000000"/>
        </w:rPr>
        <w:t xml:space="preserve">owever, we found a weak and marginally significant correlation between root architecture and </w:t>
      </w:r>
      <w:r>
        <w:rPr>
          <w:color w:val="000000"/>
        </w:rPr>
        <w:t xml:space="preserve">community composition </w:t>
      </w:r>
      <w:r w:rsidRPr="009C0A1F">
        <w:rPr>
          <w:color w:val="000000"/>
        </w:rPr>
        <w:t>(</w:t>
      </w:r>
      <w:r w:rsidRPr="009C0A1F">
        <w:rPr>
          <w:i/>
          <w:iCs/>
          <w:color w:val="000000"/>
        </w:rPr>
        <w:t>r</w:t>
      </w:r>
      <w:r w:rsidRPr="009C0A1F">
        <w:rPr>
          <w:i/>
          <w:iCs/>
          <w:color w:val="000000"/>
          <w:vertAlign w:val="superscript"/>
        </w:rPr>
        <w:t xml:space="preserve">2 </w:t>
      </w:r>
      <w:r w:rsidRPr="009C0A1F">
        <w:rPr>
          <w:color w:val="000000"/>
        </w:rPr>
        <w:t xml:space="preserve">= 0.07, </w:t>
      </w:r>
      <w:r w:rsidRPr="009C0A1F">
        <w:rPr>
          <w:i/>
          <w:iCs/>
          <w:color w:val="000000"/>
        </w:rPr>
        <w:t xml:space="preserve">p-value </w:t>
      </w:r>
      <w:r w:rsidRPr="009C0A1F">
        <w:rPr>
          <w:color w:val="000000"/>
        </w:rPr>
        <w:t xml:space="preserve">= 0.07; Table </w:t>
      </w:r>
      <w:del w:id="58" w:author="Colom, Sara" w:date="2021-07-01T11:02:00Z">
        <w:r w:rsidDel="00170610">
          <w:rPr>
            <w:color w:val="000000"/>
          </w:rPr>
          <w:delText>4-</w:delText>
        </w:r>
      </w:del>
      <w:r w:rsidRPr="009C0A1F">
        <w:rPr>
          <w:color w:val="000000"/>
        </w:rPr>
        <w:t xml:space="preserve">4). </w:t>
      </w:r>
      <w:r>
        <w:rPr>
          <w:color w:val="000000"/>
        </w:rPr>
        <w:t>These</w:t>
      </w:r>
      <w:r w:rsidRPr="009C0A1F">
        <w:rPr>
          <w:color w:val="000000"/>
        </w:rPr>
        <w:t xml:space="preserve"> results indicate that while differences in root topology, size and morphology are not linearly associated with greater differences in the </w:t>
      </w:r>
      <w:r>
        <w:rPr>
          <w:color w:val="000000"/>
        </w:rPr>
        <w:t>bacterial</w:t>
      </w:r>
      <w:r w:rsidRPr="009C0A1F">
        <w:rPr>
          <w:color w:val="000000"/>
        </w:rPr>
        <w:t xml:space="preserve"> community </w:t>
      </w:r>
      <w:r>
        <w:rPr>
          <w:color w:val="000000"/>
        </w:rPr>
        <w:t>composition</w:t>
      </w:r>
      <w:r w:rsidRPr="009C0A1F">
        <w:rPr>
          <w:color w:val="000000"/>
        </w:rPr>
        <w:t>, root architecture may be. </w:t>
      </w:r>
    </w:p>
    <w:p w14:paraId="4AE02981" w14:textId="77777777" w:rsidR="00131E15" w:rsidRPr="009C0A1F" w:rsidRDefault="00131E15" w:rsidP="00131E15">
      <w:pPr>
        <w:pStyle w:val="NormalWeb"/>
        <w:spacing w:before="0" w:beforeAutospacing="0" w:after="0" w:afterAutospacing="0" w:line="360" w:lineRule="auto"/>
      </w:pPr>
    </w:p>
    <w:p w14:paraId="14A52670" w14:textId="6DCBAA61" w:rsidR="00131E15" w:rsidRPr="00223DE8" w:rsidRDefault="00131E15" w:rsidP="00131E15">
      <w:pPr>
        <w:pStyle w:val="NormalWeb"/>
        <w:spacing w:before="0" w:beforeAutospacing="0" w:after="0" w:afterAutospacing="0" w:line="360" w:lineRule="auto"/>
      </w:pPr>
      <w:r>
        <w:rPr>
          <w:i/>
          <w:iCs/>
          <w:color w:val="000000"/>
        </w:rPr>
        <w:t xml:space="preserve">Bacterial </w:t>
      </w:r>
      <w:r w:rsidRPr="00A547FB">
        <w:rPr>
          <w:i/>
          <w:iCs/>
          <w:color w:val="000000"/>
        </w:rPr>
        <w:t xml:space="preserve"> community structure effects plant fitness </w:t>
      </w:r>
      <w:r w:rsidRPr="005B0476">
        <w:rPr>
          <w:i/>
          <w:iCs/>
          <w:color w:val="000000" w:themeColor="text1"/>
        </w:rPr>
        <w:t>according to treatment--</w:t>
      </w:r>
      <w:r w:rsidRPr="005B0476">
        <w:rPr>
          <w:color w:val="000000" w:themeColor="text1"/>
        </w:rPr>
        <w:t xml:space="preserve">We found evidence for a treatment by </w:t>
      </w:r>
      <w:r>
        <w:rPr>
          <w:color w:val="000000" w:themeColor="text1"/>
        </w:rPr>
        <w:t xml:space="preserve">bacterial </w:t>
      </w:r>
      <w:del w:id="59" w:author="Colom, Sara" w:date="2021-07-01T11:11:00Z">
        <w:r w:rsidRPr="005B0476" w:rsidDel="003E6FCC">
          <w:rPr>
            <w:color w:val="000000" w:themeColor="text1"/>
          </w:rPr>
          <w:delText xml:space="preserve"> </w:delText>
        </w:r>
      </w:del>
      <w:r w:rsidRPr="005B0476">
        <w:rPr>
          <w:color w:val="000000" w:themeColor="text1"/>
        </w:rPr>
        <w:t>species richness interaction effect (</w:t>
      </w:r>
      <w:r w:rsidRPr="005B0476">
        <w:rPr>
          <w:i/>
          <w:iCs/>
          <w:color w:val="000000" w:themeColor="text1"/>
        </w:rPr>
        <w:t>F-value</w:t>
      </w:r>
      <w:r w:rsidRPr="005B0476">
        <w:rPr>
          <w:i/>
          <w:iCs/>
          <w:color w:val="000000" w:themeColor="text1"/>
          <w:vertAlign w:val="subscript"/>
        </w:rPr>
        <w:t>1,57</w:t>
      </w:r>
      <w:r w:rsidRPr="005B0476">
        <w:rPr>
          <w:i/>
          <w:iCs/>
          <w:color w:val="000000" w:themeColor="text1"/>
        </w:rPr>
        <w:t xml:space="preserve"> </w:t>
      </w:r>
      <w:r w:rsidRPr="005B0476">
        <w:rPr>
          <w:color w:val="000000" w:themeColor="text1"/>
        </w:rPr>
        <w:t xml:space="preserve">= </w:t>
      </w:r>
      <w:del w:id="60" w:author="Colom, Sara" w:date="2021-07-01T11:02:00Z">
        <w:r w:rsidRPr="005B0476" w:rsidDel="00D56A47">
          <w:rPr>
            <w:color w:val="000000" w:themeColor="text1"/>
          </w:rPr>
          <w:delText>7</w:delText>
        </w:r>
      </w:del>
      <w:ins w:id="61" w:author="Colom, Sara" w:date="2021-07-01T11:02:00Z">
        <w:r w:rsidR="00D56A47">
          <w:rPr>
            <w:color w:val="000000" w:themeColor="text1"/>
          </w:rPr>
          <w:t>12</w:t>
        </w:r>
      </w:ins>
      <w:r w:rsidRPr="005B0476">
        <w:rPr>
          <w:color w:val="000000" w:themeColor="text1"/>
        </w:rPr>
        <w:t>.</w:t>
      </w:r>
      <w:del w:id="62" w:author="Colom, Sara" w:date="2021-07-01T11:03:00Z">
        <w:r w:rsidRPr="005B0476" w:rsidDel="00D56A47">
          <w:rPr>
            <w:color w:val="000000" w:themeColor="text1"/>
          </w:rPr>
          <w:delText>70</w:delText>
        </w:r>
      </w:del>
      <w:ins w:id="63" w:author="Colom, Sara" w:date="2021-07-01T11:03:00Z">
        <w:r w:rsidR="00D56A47">
          <w:rPr>
            <w:color w:val="000000" w:themeColor="text1"/>
          </w:rPr>
          <w:t>64</w:t>
        </w:r>
      </w:ins>
      <w:r w:rsidRPr="005B0476">
        <w:rPr>
          <w:color w:val="000000" w:themeColor="text1"/>
        </w:rPr>
        <w:t xml:space="preserve">, </w:t>
      </w:r>
      <w:r w:rsidRPr="005B0476">
        <w:rPr>
          <w:i/>
          <w:iCs/>
          <w:color w:val="000000" w:themeColor="text1"/>
        </w:rPr>
        <w:t>p-value</w:t>
      </w:r>
      <w:r w:rsidRPr="005B0476">
        <w:rPr>
          <w:color w:val="000000" w:themeColor="text1"/>
        </w:rPr>
        <w:t xml:space="preserve"> = 0.0</w:t>
      </w:r>
      <w:ins w:id="64" w:author="Colom, Sara" w:date="2021-07-01T11:03:00Z">
        <w:r w:rsidR="00D56A47">
          <w:rPr>
            <w:color w:val="000000" w:themeColor="text1"/>
          </w:rPr>
          <w:t>0</w:t>
        </w:r>
      </w:ins>
      <w:r w:rsidRPr="005B0476">
        <w:rPr>
          <w:color w:val="000000" w:themeColor="text1"/>
        </w:rPr>
        <w:t xml:space="preserve">1; Table </w:t>
      </w:r>
      <w:del w:id="65" w:author="Colom, Sara" w:date="2021-07-01T11:03:00Z">
        <w:r w:rsidRPr="005B0476" w:rsidDel="00D56A47">
          <w:rPr>
            <w:color w:val="000000" w:themeColor="text1"/>
          </w:rPr>
          <w:delText>4-</w:delText>
        </w:r>
      </w:del>
      <w:r w:rsidRPr="005B0476">
        <w:rPr>
          <w:color w:val="000000" w:themeColor="text1"/>
        </w:rPr>
        <w:t>5) on fitness</w:t>
      </w:r>
      <w:ins w:id="66" w:author="Colom, Sara" w:date="2021-07-01T11:17:00Z">
        <w:r w:rsidR="008E07FB">
          <w:rPr>
            <w:color w:val="000000" w:themeColor="text1"/>
          </w:rPr>
          <w:t xml:space="preserve"> as well as a significant treatment by bacterial </w:t>
        </w:r>
      </w:ins>
      <w:ins w:id="67" w:author="Colom, Sara" w:date="2021-07-01T11:18:00Z">
        <w:r w:rsidR="008E07FB">
          <w:rPr>
            <w:color w:val="000000" w:themeColor="text1"/>
          </w:rPr>
          <w:t>evenness</w:t>
        </w:r>
      </w:ins>
      <w:ins w:id="68" w:author="Colom, Sara" w:date="2021-07-01T11:17:00Z">
        <w:r w:rsidR="008E07FB">
          <w:rPr>
            <w:color w:val="000000" w:themeColor="text1"/>
          </w:rPr>
          <w:t xml:space="preserve"> interaction effect</w:t>
        </w:r>
      </w:ins>
      <w:ins w:id="69" w:author="Colom, Sara" w:date="2021-07-01T11:18:00Z">
        <w:r w:rsidR="008E07FB">
          <w:rPr>
            <w:color w:val="000000" w:themeColor="text1"/>
          </w:rPr>
          <w:t xml:space="preserve"> </w:t>
        </w:r>
        <w:r w:rsidR="008E07FB" w:rsidRPr="005B0476">
          <w:rPr>
            <w:color w:val="000000" w:themeColor="text1"/>
          </w:rPr>
          <w:t>(</w:t>
        </w:r>
        <w:r w:rsidR="008E07FB" w:rsidRPr="005B0476">
          <w:rPr>
            <w:i/>
            <w:iCs/>
            <w:color w:val="000000" w:themeColor="text1"/>
          </w:rPr>
          <w:t>F-value</w:t>
        </w:r>
        <w:r w:rsidR="008E07FB" w:rsidRPr="005B0476">
          <w:rPr>
            <w:i/>
            <w:iCs/>
            <w:color w:val="000000" w:themeColor="text1"/>
            <w:vertAlign w:val="subscript"/>
          </w:rPr>
          <w:t>1,57</w:t>
        </w:r>
        <w:r w:rsidR="008E07FB" w:rsidRPr="005B0476">
          <w:rPr>
            <w:i/>
            <w:iCs/>
            <w:color w:val="000000" w:themeColor="text1"/>
          </w:rPr>
          <w:t xml:space="preserve"> </w:t>
        </w:r>
        <w:r w:rsidR="008E07FB" w:rsidRPr="005B0476">
          <w:rPr>
            <w:color w:val="000000" w:themeColor="text1"/>
          </w:rPr>
          <w:t xml:space="preserve">= </w:t>
        </w:r>
        <w:r w:rsidR="008E07FB">
          <w:rPr>
            <w:color w:val="000000" w:themeColor="text1"/>
          </w:rPr>
          <w:t>7.07</w:t>
        </w:r>
        <w:r w:rsidR="008E07FB" w:rsidRPr="005B0476">
          <w:rPr>
            <w:color w:val="000000" w:themeColor="text1"/>
          </w:rPr>
          <w:t xml:space="preserve">, </w:t>
        </w:r>
        <w:r w:rsidR="008E07FB" w:rsidRPr="005B0476">
          <w:rPr>
            <w:i/>
            <w:iCs/>
            <w:color w:val="000000" w:themeColor="text1"/>
          </w:rPr>
          <w:t>p-value</w:t>
        </w:r>
        <w:r w:rsidR="008E07FB" w:rsidRPr="005B0476">
          <w:rPr>
            <w:color w:val="000000" w:themeColor="text1"/>
          </w:rPr>
          <w:t xml:space="preserve"> = 0.01; Table 5)</w:t>
        </w:r>
      </w:ins>
      <w:r w:rsidRPr="005B0476">
        <w:rPr>
          <w:color w:val="000000" w:themeColor="text1"/>
        </w:rPr>
        <w:t xml:space="preserve">, indicating that the </w:t>
      </w:r>
      <w:r>
        <w:rPr>
          <w:color w:val="000000" w:themeColor="text1"/>
        </w:rPr>
        <w:t>bacterial</w:t>
      </w:r>
      <w:r w:rsidRPr="005B0476">
        <w:rPr>
          <w:color w:val="000000" w:themeColor="text1"/>
        </w:rPr>
        <w:t xml:space="preserve"> community composition </w:t>
      </w:r>
      <w:ins w:id="70" w:author="Colom, Sara" w:date="2021-07-01T11:17:00Z">
        <w:r w:rsidR="008E07FB">
          <w:rPr>
            <w:color w:val="000000" w:themeColor="text1"/>
          </w:rPr>
          <w:t xml:space="preserve">and structure </w:t>
        </w:r>
      </w:ins>
      <w:commentRangeStart w:id="71"/>
      <w:del w:id="72" w:author="Colom, Sara" w:date="2021-07-01T11:17:00Z">
        <w:r w:rsidRPr="005B0476" w:rsidDel="008E07FB">
          <w:rPr>
            <w:color w:val="000000" w:themeColor="text1"/>
          </w:rPr>
          <w:delText xml:space="preserve">plays </w:delText>
        </w:r>
        <w:r w:rsidDel="008E07FB">
          <w:rPr>
            <w:color w:val="000000" w:themeColor="text1"/>
          </w:rPr>
          <w:delText>a</w:delText>
        </w:r>
      </w:del>
      <w:ins w:id="73" w:author="Colom, Sara" w:date="2021-07-01T11:17:00Z">
        <w:r w:rsidR="008E07FB">
          <w:rPr>
            <w:color w:val="000000" w:themeColor="text1"/>
          </w:rPr>
          <w:t>may play a</w:t>
        </w:r>
      </w:ins>
      <w:ins w:id="74" w:author="Colom, Sara" w:date="2021-07-01T11:18:00Z">
        <w:r w:rsidR="008E07FB">
          <w:rPr>
            <w:color w:val="000000" w:themeColor="text1"/>
          </w:rPr>
          <w:t>n</w:t>
        </w:r>
      </w:ins>
      <w:r>
        <w:rPr>
          <w:color w:val="000000" w:themeColor="text1"/>
        </w:rPr>
        <w:t xml:space="preserve"> </w:t>
      </w:r>
      <w:del w:id="75" w:author="Colom, Sara" w:date="2021-07-01T11:18:00Z">
        <w:r w:rsidDel="008E07FB">
          <w:rPr>
            <w:color w:val="000000" w:themeColor="text1"/>
          </w:rPr>
          <w:delText xml:space="preserve">significant </w:delText>
        </w:r>
      </w:del>
      <w:ins w:id="76" w:author="Colom, Sara" w:date="2021-07-01T11:18:00Z">
        <w:r w:rsidR="008E07FB">
          <w:rPr>
            <w:color w:val="000000" w:themeColor="text1"/>
          </w:rPr>
          <w:t>important</w:t>
        </w:r>
        <w:r w:rsidR="008E07FB">
          <w:rPr>
            <w:color w:val="000000" w:themeColor="text1"/>
          </w:rPr>
          <w:t xml:space="preserve"> </w:t>
        </w:r>
      </w:ins>
      <w:r w:rsidRPr="005B0476">
        <w:rPr>
          <w:color w:val="000000" w:themeColor="text1"/>
        </w:rPr>
        <w:t xml:space="preserve">role </w:t>
      </w:r>
      <w:commentRangeEnd w:id="71"/>
      <w:r w:rsidR="003E6FCC">
        <w:rPr>
          <w:rStyle w:val="CommentReference"/>
          <w:rFonts w:eastAsia="Calibri"/>
          <w:color w:val="000000"/>
        </w:rPr>
        <w:commentReference w:id="71"/>
      </w:r>
      <w:r w:rsidRPr="005B0476">
        <w:rPr>
          <w:color w:val="000000" w:themeColor="text1"/>
        </w:rPr>
        <w:t xml:space="preserve">in </w:t>
      </w:r>
      <w:r>
        <w:rPr>
          <w:color w:val="000000" w:themeColor="text1"/>
        </w:rPr>
        <w:t>the outcome of competition</w:t>
      </w:r>
      <w:r w:rsidRPr="005B0476">
        <w:rPr>
          <w:color w:val="000000" w:themeColor="text1"/>
        </w:rPr>
        <w:t xml:space="preserve"> </w:t>
      </w:r>
      <w:r>
        <w:rPr>
          <w:color w:val="000000" w:themeColor="text1"/>
        </w:rPr>
        <w:t>in</w:t>
      </w:r>
      <w:r w:rsidRPr="005B0476">
        <w:rPr>
          <w:color w:val="000000" w:themeColor="text1"/>
        </w:rPr>
        <w:t xml:space="preserve"> </w:t>
      </w:r>
      <w:r w:rsidRPr="005B0476">
        <w:rPr>
          <w:i/>
          <w:iCs/>
          <w:color w:val="000000" w:themeColor="text1"/>
        </w:rPr>
        <w:t>I. purpurea</w:t>
      </w:r>
      <w:r w:rsidRPr="00223DE8">
        <w:t xml:space="preserve">. </w:t>
      </w:r>
      <w:ins w:id="77" w:author="Colom, Sara" w:date="2021-07-01T11:13:00Z">
        <w:r w:rsidR="003E6FCC">
          <w:t>Moreover, c</w:t>
        </w:r>
      </w:ins>
      <w:ins w:id="78" w:author="Colom, Sara" w:date="2021-07-01T11:10:00Z">
        <w:r w:rsidR="003E6FCC">
          <w:t xml:space="preserve">ompared to the alone treatment, </w:t>
        </w:r>
      </w:ins>
      <w:ins w:id="79" w:author="Colom, Sara" w:date="2021-07-01T11:11:00Z">
        <w:r w:rsidR="003E6FCC">
          <w:t>an increase in standardized bacterial species richness lead to a decrease in plant fitness of -0.92 (</w:t>
        </w:r>
      </w:ins>
      <w:ins w:id="80" w:author="Colom, Sara" w:date="2021-07-01T11:12:00Z">
        <w:r w:rsidR="003E6FCC" w:rsidRPr="00223DE8">
          <w:rPr>
            <w:i/>
            <w:iCs/>
          </w:rPr>
          <w:t xml:space="preserve">p-value </w:t>
        </w:r>
        <w:r w:rsidR="003E6FCC" w:rsidRPr="00223DE8">
          <w:t>= 0.0</w:t>
        </w:r>
        <w:r w:rsidR="003E6FCC">
          <w:t>01</w:t>
        </w:r>
      </w:ins>
      <w:ins w:id="81" w:author="Colom, Sara" w:date="2021-07-01T11:11:00Z">
        <w:r w:rsidR="003E6FCC">
          <w:t>)</w:t>
        </w:r>
      </w:ins>
      <w:ins w:id="82" w:author="Colom, Sara" w:date="2021-07-01T11:19:00Z">
        <w:r w:rsidR="008E07FB">
          <w:t xml:space="preserve"> and an increase in standardized species evenness lead to a </w:t>
        </w:r>
      </w:ins>
      <w:ins w:id="83" w:author="Colom, Sara" w:date="2021-07-01T11:20:00Z">
        <w:r w:rsidR="008E07FB">
          <w:t>decrease</w:t>
        </w:r>
      </w:ins>
      <w:ins w:id="84" w:author="Colom, Sara" w:date="2021-07-01T11:19:00Z">
        <w:r w:rsidR="008E07FB">
          <w:t xml:space="preserve"> in plant fitness of -0.69</w:t>
        </w:r>
      </w:ins>
      <w:ins w:id="85" w:author="Colom, Sara" w:date="2021-07-01T11:20:00Z">
        <w:r w:rsidR="008E07FB">
          <w:t xml:space="preserve"> </w:t>
        </w:r>
        <w:r w:rsidR="008E07FB">
          <w:t>(</w:t>
        </w:r>
        <w:r w:rsidR="008E07FB" w:rsidRPr="00223DE8">
          <w:rPr>
            <w:i/>
            <w:iCs/>
          </w:rPr>
          <w:t xml:space="preserve">p-value </w:t>
        </w:r>
        <w:r w:rsidR="008E07FB" w:rsidRPr="00223DE8">
          <w:t>= 0.</w:t>
        </w:r>
        <w:r w:rsidR="008E07FB">
          <w:t>01)</w:t>
        </w:r>
        <w:r w:rsidR="009E736D">
          <w:t xml:space="preserve">, suggesting that more rich and even </w:t>
        </w:r>
      </w:ins>
      <w:ins w:id="86" w:author="Colom, Sara" w:date="2021-07-01T11:21:00Z">
        <w:r w:rsidR="009E736D">
          <w:t>rhizosphere bacterial</w:t>
        </w:r>
      </w:ins>
      <w:ins w:id="87" w:author="Colom, Sara" w:date="2021-07-01T11:20:00Z">
        <w:r w:rsidR="009E736D">
          <w:t xml:space="preserve"> communities </w:t>
        </w:r>
      </w:ins>
      <w:ins w:id="88" w:author="Colom, Sara" w:date="2021-07-01T11:21:00Z">
        <w:r w:rsidR="009E736D">
          <w:t xml:space="preserve">is linked to more poor plant performance in </w:t>
        </w:r>
      </w:ins>
      <w:ins w:id="89" w:author="Colom, Sara" w:date="2021-07-01T11:22:00Z">
        <w:r w:rsidR="009E736D">
          <w:t xml:space="preserve">competitive </w:t>
        </w:r>
        <w:r w:rsidR="009E736D">
          <w:t>belowground</w:t>
        </w:r>
        <w:r w:rsidR="009E736D">
          <w:t xml:space="preserve"> environments</w:t>
        </w:r>
      </w:ins>
      <w:commentRangeStart w:id="90"/>
      <w:r w:rsidRPr="00223DE8">
        <w:t>.</w:t>
      </w:r>
      <w:commentRangeEnd w:id="90"/>
      <w:r w:rsidR="003E6FCC">
        <w:rPr>
          <w:rStyle w:val="CommentReference"/>
          <w:rFonts w:eastAsia="Calibri"/>
          <w:color w:val="000000"/>
        </w:rPr>
        <w:commentReference w:id="90"/>
      </w:r>
      <w:r w:rsidRPr="00223DE8">
        <w:t xml:space="preserve"> Furthermore, we found evidence of an interaction between block and root topology (</w:t>
      </w:r>
      <w:r w:rsidRPr="00223DE8">
        <w:rPr>
          <w:i/>
          <w:iCs/>
        </w:rPr>
        <w:t>F-value</w:t>
      </w:r>
      <w:r w:rsidRPr="00223DE8">
        <w:rPr>
          <w:i/>
          <w:iCs/>
          <w:vertAlign w:val="subscript"/>
        </w:rPr>
        <w:t>3,57</w:t>
      </w:r>
      <w:r w:rsidRPr="00223DE8">
        <w:rPr>
          <w:i/>
          <w:iCs/>
        </w:rPr>
        <w:t xml:space="preserve"> </w:t>
      </w:r>
      <w:r w:rsidRPr="00223DE8">
        <w:t>= 5.</w:t>
      </w:r>
      <w:del w:id="91" w:author="Colom, Sara" w:date="2021-07-01T11:24:00Z">
        <w:r w:rsidRPr="00223DE8" w:rsidDel="009E736D">
          <w:delText>02</w:delText>
        </w:r>
      </w:del>
      <w:ins w:id="92" w:author="Colom, Sara" w:date="2021-07-01T11:24:00Z">
        <w:r w:rsidR="009E736D">
          <w:t>8</w:t>
        </w:r>
        <w:r w:rsidR="009E736D" w:rsidRPr="00223DE8">
          <w:t>2</w:t>
        </w:r>
      </w:ins>
      <w:r w:rsidRPr="00223DE8">
        <w:t xml:space="preserve">, </w:t>
      </w:r>
      <w:r w:rsidRPr="00223DE8">
        <w:rPr>
          <w:i/>
          <w:iCs/>
        </w:rPr>
        <w:t>p-value</w:t>
      </w:r>
      <w:r w:rsidRPr="00223DE8">
        <w:t xml:space="preserve"> = 0.</w:t>
      </w:r>
      <w:del w:id="93" w:author="Colom, Sara" w:date="2021-07-01T11:24:00Z">
        <w:r w:rsidRPr="00223DE8" w:rsidDel="009E736D">
          <w:delText>04</w:delText>
        </w:r>
      </w:del>
      <w:ins w:id="94" w:author="Colom, Sara" w:date="2021-07-01T11:24:00Z">
        <w:r w:rsidR="009E736D" w:rsidRPr="00223DE8">
          <w:t>0</w:t>
        </w:r>
        <w:r w:rsidR="009E736D">
          <w:t>02</w:t>
        </w:r>
      </w:ins>
      <w:r w:rsidRPr="00223DE8">
        <w:t>; Table 5) and root morphology (</w:t>
      </w:r>
      <w:r w:rsidRPr="00223DE8">
        <w:rPr>
          <w:i/>
          <w:iCs/>
        </w:rPr>
        <w:t>F-value</w:t>
      </w:r>
      <w:r w:rsidRPr="00223DE8">
        <w:rPr>
          <w:i/>
          <w:iCs/>
          <w:vertAlign w:val="subscript"/>
        </w:rPr>
        <w:t>3,57</w:t>
      </w:r>
      <w:r w:rsidRPr="00223DE8">
        <w:rPr>
          <w:i/>
          <w:iCs/>
        </w:rPr>
        <w:t xml:space="preserve"> </w:t>
      </w:r>
      <w:r w:rsidRPr="00223DE8">
        <w:t xml:space="preserve">= </w:t>
      </w:r>
      <w:del w:id="95" w:author="Colom, Sara" w:date="2021-07-01T11:24:00Z">
        <w:r w:rsidRPr="00223DE8" w:rsidDel="009E736D">
          <w:delText>6.14</w:delText>
        </w:r>
      </w:del>
      <w:ins w:id="96" w:author="Colom, Sara" w:date="2021-07-01T11:24:00Z">
        <w:r w:rsidR="009E736D">
          <w:t>5.74</w:t>
        </w:r>
      </w:ins>
      <w:r w:rsidRPr="00223DE8">
        <w:t xml:space="preserve">, </w:t>
      </w:r>
      <w:r w:rsidRPr="00223DE8">
        <w:rPr>
          <w:i/>
          <w:iCs/>
        </w:rPr>
        <w:t>p-value</w:t>
      </w:r>
      <w:r w:rsidRPr="00223DE8">
        <w:t xml:space="preserve"> = 0.</w:t>
      </w:r>
      <w:del w:id="97" w:author="Colom, Sara" w:date="2021-07-01T11:25:00Z">
        <w:r w:rsidRPr="00223DE8" w:rsidDel="009E736D">
          <w:delText>001</w:delText>
        </w:r>
      </w:del>
      <w:ins w:id="98" w:author="Colom, Sara" w:date="2021-07-01T11:25:00Z">
        <w:r w:rsidR="009E736D" w:rsidRPr="00223DE8">
          <w:t>00</w:t>
        </w:r>
        <w:r w:rsidR="009E736D">
          <w:t>2</w:t>
        </w:r>
      </w:ins>
      <w:r w:rsidRPr="00223DE8">
        <w:t xml:space="preserve">; Table </w:t>
      </w:r>
      <w:del w:id="99" w:author="Colom, Sara" w:date="2021-07-01T11:25:00Z">
        <w:r w:rsidRPr="00223DE8" w:rsidDel="009E736D">
          <w:delText>4-</w:delText>
        </w:r>
      </w:del>
      <w:r w:rsidRPr="00223DE8">
        <w:t xml:space="preserve">5), indicating that that the direct effects of root topology and morphology on plant fitness depend on environmental context. We likewise found a significant interaction between block and </w:t>
      </w:r>
      <w:r>
        <w:t xml:space="preserve">bacterial </w:t>
      </w:r>
      <w:del w:id="100" w:author="Colom, Sara" w:date="2021-07-01T11:25:00Z">
        <w:r w:rsidRPr="00223DE8" w:rsidDel="009E736D">
          <w:delText xml:space="preserve"> </w:delText>
        </w:r>
      </w:del>
      <w:r w:rsidRPr="00223DE8">
        <w:t>species richness (</w:t>
      </w:r>
      <w:r w:rsidRPr="00223DE8">
        <w:rPr>
          <w:i/>
          <w:iCs/>
        </w:rPr>
        <w:t>F-value</w:t>
      </w:r>
      <w:r w:rsidRPr="00223DE8">
        <w:rPr>
          <w:i/>
          <w:iCs/>
          <w:vertAlign w:val="subscript"/>
        </w:rPr>
        <w:t>3,57</w:t>
      </w:r>
      <w:r w:rsidRPr="00223DE8">
        <w:rPr>
          <w:i/>
          <w:iCs/>
        </w:rPr>
        <w:t xml:space="preserve"> </w:t>
      </w:r>
      <w:r w:rsidRPr="00223DE8">
        <w:t xml:space="preserve">= </w:t>
      </w:r>
      <w:del w:id="101" w:author="Colom, Sara" w:date="2021-07-01T11:27:00Z">
        <w:r w:rsidRPr="00223DE8" w:rsidDel="009E736D">
          <w:delText>2.73</w:delText>
        </w:r>
      </w:del>
      <w:ins w:id="102" w:author="Colom, Sara" w:date="2021-07-01T11:27:00Z">
        <w:r w:rsidR="009E736D">
          <w:t>4.71</w:t>
        </w:r>
      </w:ins>
      <w:r w:rsidRPr="00223DE8">
        <w:t xml:space="preserve">, </w:t>
      </w:r>
      <w:r w:rsidRPr="00223DE8">
        <w:rPr>
          <w:i/>
          <w:iCs/>
        </w:rPr>
        <w:t>p-value</w:t>
      </w:r>
      <w:r w:rsidRPr="00223DE8">
        <w:t xml:space="preserve"> = 0.0</w:t>
      </w:r>
      <w:ins w:id="103" w:author="Colom, Sara" w:date="2021-07-01T11:26:00Z">
        <w:r w:rsidR="009E736D">
          <w:t>0</w:t>
        </w:r>
      </w:ins>
      <w:r w:rsidRPr="00223DE8">
        <w:t>5; Table 5),</w:t>
      </w:r>
      <w:ins w:id="104" w:author="Colom, Sara" w:date="2021-07-01T11:25:00Z">
        <w:r w:rsidR="009E736D">
          <w:t xml:space="preserve"> inverse Simpson </w:t>
        </w:r>
        <w:r w:rsidR="009E736D" w:rsidRPr="00223DE8">
          <w:t>(</w:t>
        </w:r>
        <w:r w:rsidR="009E736D" w:rsidRPr="00223DE8">
          <w:rPr>
            <w:i/>
            <w:iCs/>
          </w:rPr>
          <w:t>F-value</w:t>
        </w:r>
        <w:r w:rsidR="009E736D" w:rsidRPr="00223DE8">
          <w:rPr>
            <w:i/>
            <w:iCs/>
            <w:vertAlign w:val="subscript"/>
          </w:rPr>
          <w:t>3,57</w:t>
        </w:r>
        <w:r w:rsidR="009E736D" w:rsidRPr="00223DE8">
          <w:rPr>
            <w:i/>
            <w:iCs/>
          </w:rPr>
          <w:t xml:space="preserve"> </w:t>
        </w:r>
        <w:r w:rsidR="009E736D" w:rsidRPr="00223DE8">
          <w:t xml:space="preserve">= </w:t>
        </w:r>
      </w:ins>
      <w:ins w:id="105" w:author="Colom, Sara" w:date="2021-07-01T11:27:00Z">
        <w:r w:rsidR="009E736D">
          <w:t>4.75</w:t>
        </w:r>
      </w:ins>
      <w:ins w:id="106" w:author="Colom, Sara" w:date="2021-07-01T11:25:00Z">
        <w:r w:rsidR="009E736D" w:rsidRPr="00223DE8">
          <w:t xml:space="preserve">, </w:t>
        </w:r>
        <w:r w:rsidR="009E736D" w:rsidRPr="00223DE8">
          <w:rPr>
            <w:i/>
            <w:iCs/>
          </w:rPr>
          <w:t>p-value</w:t>
        </w:r>
        <w:r w:rsidR="009E736D" w:rsidRPr="00223DE8">
          <w:t xml:space="preserve"> = 0.0</w:t>
        </w:r>
      </w:ins>
      <w:ins w:id="107" w:author="Colom, Sara" w:date="2021-07-01T11:27:00Z">
        <w:r w:rsidR="009E736D">
          <w:t>0</w:t>
        </w:r>
      </w:ins>
      <w:ins w:id="108" w:author="Colom, Sara" w:date="2021-07-01T11:25:00Z">
        <w:r w:rsidR="009E736D" w:rsidRPr="00223DE8">
          <w:t>5; Table 5)</w:t>
        </w:r>
        <w:r w:rsidR="009E736D">
          <w:t>,</w:t>
        </w:r>
      </w:ins>
      <w:r w:rsidRPr="00223DE8">
        <w:t xml:space="preserve"> </w:t>
      </w:r>
      <w:r>
        <w:t xml:space="preserve">and </w:t>
      </w:r>
      <w:r w:rsidRPr="00223DE8">
        <w:t>evenness (</w:t>
      </w:r>
      <w:r w:rsidRPr="00223DE8">
        <w:rPr>
          <w:i/>
          <w:iCs/>
        </w:rPr>
        <w:t>F-value</w:t>
      </w:r>
      <w:r w:rsidRPr="00223DE8">
        <w:rPr>
          <w:i/>
          <w:iCs/>
          <w:vertAlign w:val="subscript"/>
        </w:rPr>
        <w:t>3,57</w:t>
      </w:r>
      <w:r w:rsidRPr="00223DE8">
        <w:rPr>
          <w:i/>
          <w:iCs/>
        </w:rPr>
        <w:t xml:space="preserve"> </w:t>
      </w:r>
      <w:r w:rsidRPr="00223DE8">
        <w:t xml:space="preserve">= </w:t>
      </w:r>
      <w:del w:id="109" w:author="Colom, Sara" w:date="2021-07-01T11:27:00Z">
        <w:r w:rsidRPr="00223DE8" w:rsidDel="009E736D">
          <w:delText>2.69</w:delText>
        </w:r>
      </w:del>
      <w:ins w:id="110" w:author="Colom, Sara" w:date="2021-07-01T11:27:00Z">
        <w:r w:rsidR="009E736D">
          <w:t>5.02</w:t>
        </w:r>
      </w:ins>
      <w:r w:rsidRPr="00223DE8">
        <w:t xml:space="preserve">, </w:t>
      </w:r>
      <w:r w:rsidRPr="00223DE8">
        <w:rPr>
          <w:i/>
          <w:iCs/>
        </w:rPr>
        <w:t>p-value</w:t>
      </w:r>
      <w:r w:rsidRPr="00223DE8">
        <w:t xml:space="preserve"> = 0.</w:t>
      </w:r>
      <w:del w:id="111" w:author="Colom, Sara" w:date="2021-07-01T11:27:00Z">
        <w:r w:rsidRPr="00223DE8" w:rsidDel="009E736D">
          <w:delText>05</w:delText>
        </w:r>
      </w:del>
      <w:ins w:id="112" w:author="Colom, Sara" w:date="2021-07-01T11:27:00Z">
        <w:r w:rsidR="009E736D" w:rsidRPr="00223DE8">
          <w:t>0</w:t>
        </w:r>
        <w:r w:rsidR="009E736D">
          <w:t>04</w:t>
        </w:r>
      </w:ins>
      <w:r w:rsidRPr="00223DE8">
        <w:t xml:space="preserve">; Table 5) indicating that the direct effects the rhizosphere community structure on plant fitness depend on environmental context.  </w:t>
      </w:r>
    </w:p>
    <w:p w14:paraId="1EC051BC" w14:textId="77777777" w:rsidR="00131E15" w:rsidRPr="00223DE8" w:rsidRDefault="00131E15" w:rsidP="00131E15">
      <w:pPr>
        <w:pStyle w:val="NormalWeb"/>
        <w:spacing w:before="0" w:beforeAutospacing="0" w:after="0" w:afterAutospacing="0" w:line="360" w:lineRule="auto"/>
      </w:pPr>
    </w:p>
    <w:p w14:paraId="530C51DE" w14:textId="35449EBF" w:rsidR="00131E15" w:rsidRPr="00223DE8" w:rsidRDefault="00131E15" w:rsidP="00131E15">
      <w:pPr>
        <w:pStyle w:val="NormalWeb"/>
        <w:spacing w:before="0" w:beforeAutospacing="0" w:after="0" w:afterAutospacing="0" w:line="360" w:lineRule="auto"/>
      </w:pPr>
      <w:r>
        <w:lastRenderedPageBreak/>
        <w:t>We found no evidence</w:t>
      </w:r>
      <w:r w:rsidRPr="00223DE8">
        <w:t xml:space="preserve"> </w:t>
      </w:r>
      <w:r>
        <w:t xml:space="preserve">of </w:t>
      </w:r>
      <w:r w:rsidRPr="00223DE8">
        <w:rPr>
          <w:iCs/>
        </w:rPr>
        <w:t>direct</w:t>
      </w:r>
      <w:r w:rsidRPr="00223DE8">
        <w:t xml:space="preserve"> effects of root traits and measures of </w:t>
      </w:r>
      <w:r>
        <w:t xml:space="preserve">bacterial </w:t>
      </w:r>
      <w:r w:rsidRPr="00223DE8">
        <w:t xml:space="preserve"> community </w:t>
      </w:r>
      <w:r>
        <w:t>composition,</w:t>
      </w:r>
      <w:r w:rsidRPr="00223DE8">
        <w:t xml:space="preserve"> or β-Diversity, on relative fitness between treatments (results not shown).</w:t>
      </w:r>
    </w:p>
    <w:p w14:paraId="1AAD90CF" w14:textId="77777777" w:rsidR="00131E15" w:rsidRPr="00AF14FC" w:rsidRDefault="00131E15" w:rsidP="00131E15">
      <w:pPr>
        <w:spacing w:line="360" w:lineRule="auto"/>
        <w:rPr>
          <w:szCs w:val="24"/>
        </w:rPr>
      </w:pPr>
    </w:p>
    <w:p w14:paraId="0F9922E7" w14:textId="77777777" w:rsidR="00131E15" w:rsidRPr="00AF14FC" w:rsidRDefault="00131E15" w:rsidP="00131E15">
      <w:pPr>
        <w:pStyle w:val="Heading2"/>
      </w:pPr>
      <w:bookmarkStart w:id="113" w:name="_Toc47359551"/>
      <w:r w:rsidRPr="00AF14FC">
        <w:t>Discussion</w:t>
      </w:r>
      <w:bookmarkEnd w:id="113"/>
    </w:p>
    <w:p w14:paraId="00DCB942" w14:textId="5A046A1C" w:rsidR="00131E15" w:rsidRPr="008A6101" w:rsidRDefault="00131E15" w:rsidP="00131E15">
      <w:pPr>
        <w:pStyle w:val="NormalWeb"/>
        <w:spacing w:before="0" w:beforeAutospacing="0" w:after="200" w:afterAutospacing="0" w:line="360" w:lineRule="auto"/>
        <w:ind w:firstLine="720"/>
        <w:rPr>
          <w:color w:val="000000" w:themeColor="text1"/>
        </w:rPr>
      </w:pPr>
      <w:bookmarkStart w:id="114" w:name="_Hlk47364296"/>
      <w:r w:rsidRPr="00A561E5">
        <w:t xml:space="preserve">The main goal of our work was to evaluate the potential for a relationship between modular root traits and the </w:t>
      </w:r>
      <w:r w:rsidRPr="008A6101">
        <w:rPr>
          <w:color w:val="000000" w:themeColor="text1"/>
        </w:rPr>
        <w:t xml:space="preserve">rhizosphere microbiome and to determine the relative impact of the </w:t>
      </w:r>
      <w:r>
        <w:rPr>
          <w:color w:val="000000" w:themeColor="text1"/>
        </w:rPr>
        <w:t xml:space="preserve">rhizosphere bacterial </w:t>
      </w:r>
      <w:r w:rsidRPr="008A6101">
        <w:rPr>
          <w:color w:val="000000" w:themeColor="text1"/>
        </w:rPr>
        <w:t xml:space="preserve"> community on plant </w:t>
      </w:r>
      <w:r>
        <w:rPr>
          <w:color w:val="000000" w:themeColor="text1"/>
        </w:rPr>
        <w:t>fitness</w:t>
      </w:r>
      <w:r w:rsidRPr="008A6101">
        <w:rPr>
          <w:color w:val="000000" w:themeColor="text1"/>
        </w:rPr>
        <w:t xml:space="preserve"> </w:t>
      </w:r>
      <w:r>
        <w:rPr>
          <w:color w:val="000000" w:themeColor="text1"/>
        </w:rPr>
        <w:t>in context of belowground competition</w:t>
      </w:r>
      <w:r w:rsidRPr="008A6101">
        <w:rPr>
          <w:color w:val="000000" w:themeColor="text1"/>
        </w:rPr>
        <w:t>. Our findings reveal that multiple metrics of ɑ-diversity (</w:t>
      </w:r>
      <w:r>
        <w:rPr>
          <w:color w:val="000000" w:themeColor="text1"/>
        </w:rPr>
        <w:t xml:space="preserve">bacterial </w:t>
      </w:r>
      <w:r w:rsidRPr="008A6101">
        <w:rPr>
          <w:color w:val="000000" w:themeColor="text1"/>
        </w:rPr>
        <w:t xml:space="preserve"> richness, evenness and Inverse Simpson diversity) were linearly associated with different root traits, and that </w:t>
      </w:r>
      <w:r>
        <w:rPr>
          <w:color w:val="000000" w:themeColor="text1"/>
        </w:rPr>
        <w:t xml:space="preserve">bacterial </w:t>
      </w:r>
      <w:r w:rsidRPr="008A6101">
        <w:rPr>
          <w:color w:val="000000" w:themeColor="text1"/>
        </w:rPr>
        <w:t xml:space="preserve"> species richness may play an important role in belowground competition, as indicated by evidence for a significant two-way interaction effect </w:t>
      </w:r>
      <w:r>
        <w:rPr>
          <w:color w:val="000000" w:themeColor="text1"/>
        </w:rPr>
        <w:t>between bacterial  richness and competitive</w:t>
      </w:r>
      <w:r w:rsidRPr="008A6101">
        <w:rPr>
          <w:color w:val="000000" w:themeColor="text1"/>
        </w:rPr>
        <w:t xml:space="preserve"> treatment on </w:t>
      </w:r>
      <w:r>
        <w:rPr>
          <w:color w:val="000000" w:themeColor="text1"/>
        </w:rPr>
        <w:t xml:space="preserve">the </w:t>
      </w:r>
      <w:r w:rsidRPr="008A6101">
        <w:rPr>
          <w:color w:val="000000" w:themeColor="text1"/>
        </w:rPr>
        <w:t xml:space="preserve">relative fitness of </w:t>
      </w:r>
      <w:r w:rsidRPr="008A6101">
        <w:rPr>
          <w:i/>
          <w:iCs/>
          <w:color w:val="000000" w:themeColor="text1"/>
        </w:rPr>
        <w:t>I. purpurea</w:t>
      </w:r>
      <w:r w:rsidRPr="008A6101">
        <w:rPr>
          <w:color w:val="000000" w:themeColor="text1"/>
        </w:rPr>
        <w:t xml:space="preserve">. We also found a significant influence of block on the rhizosphere microbiome community composition and structure, but no evidence for an effect of competition, indicating that </w:t>
      </w:r>
      <w:r>
        <w:rPr>
          <w:color w:val="000000" w:themeColor="text1"/>
        </w:rPr>
        <w:t>the community structure and composition of</w:t>
      </w:r>
      <w:r w:rsidRPr="008A6101">
        <w:rPr>
          <w:color w:val="000000" w:themeColor="text1"/>
        </w:rPr>
        <w:t xml:space="preserve"> </w:t>
      </w:r>
      <w:r>
        <w:rPr>
          <w:color w:val="000000" w:themeColor="text1"/>
        </w:rPr>
        <w:t xml:space="preserve">the </w:t>
      </w:r>
      <w:r w:rsidRPr="008A6101">
        <w:rPr>
          <w:color w:val="000000" w:themeColor="text1"/>
        </w:rPr>
        <w:t xml:space="preserve">rhizosphere microbiome </w:t>
      </w:r>
      <w:r>
        <w:rPr>
          <w:color w:val="000000" w:themeColor="text1"/>
        </w:rPr>
        <w:t>in this species</w:t>
      </w:r>
      <w:r w:rsidRPr="008A6101">
        <w:rPr>
          <w:color w:val="000000" w:themeColor="text1"/>
        </w:rPr>
        <w:t xml:space="preserve"> is influenced </w:t>
      </w:r>
      <w:r w:rsidRPr="00A561E5">
        <w:rPr>
          <w:color w:val="000000" w:themeColor="text1"/>
        </w:rPr>
        <w:t>largely by the environment</w:t>
      </w:r>
      <w:r w:rsidRPr="004478EB">
        <w:rPr>
          <w:color w:val="000000" w:themeColor="text1"/>
        </w:rPr>
        <w:t>. Below we expand on the interpretation of our main findings and discuss their</w:t>
      </w:r>
      <w:r w:rsidRPr="008A6101">
        <w:rPr>
          <w:color w:val="000000" w:themeColor="text1"/>
        </w:rPr>
        <w:t xml:space="preserve"> eco-evolutionary implications and directions for future research</w:t>
      </w:r>
    </w:p>
    <w:bookmarkEnd w:id="114"/>
    <w:p w14:paraId="2EBBDB70" w14:textId="77777777" w:rsidR="00131E15" w:rsidRPr="007C6315" w:rsidRDefault="00131E15" w:rsidP="00131E15">
      <w:pPr>
        <w:pStyle w:val="NormalWeb"/>
        <w:spacing w:before="0" w:beforeAutospacing="0" w:after="200" w:afterAutospacing="0" w:line="360" w:lineRule="auto"/>
        <w:rPr>
          <w:b/>
          <w:bCs/>
          <w:i/>
          <w:iCs/>
          <w:color w:val="000000"/>
        </w:rPr>
      </w:pPr>
      <w:r>
        <w:rPr>
          <w:b/>
          <w:bCs/>
          <w:i/>
          <w:iCs/>
          <w:color w:val="000000"/>
        </w:rPr>
        <w:t xml:space="preserve">Associations between root traits and the rhizosphere microbiome </w:t>
      </w:r>
    </w:p>
    <w:p w14:paraId="77DE35F2" w14:textId="52A586B2" w:rsidR="00131E15" w:rsidRPr="004E3620" w:rsidRDefault="00131E15" w:rsidP="00131E15">
      <w:pPr>
        <w:pStyle w:val="NormalWeb"/>
        <w:spacing w:before="0" w:beforeAutospacing="0" w:after="200" w:afterAutospacing="0" w:line="360" w:lineRule="auto"/>
        <w:rPr>
          <w:color w:val="000000" w:themeColor="text1"/>
        </w:rPr>
      </w:pPr>
      <w:r w:rsidRPr="004E3620">
        <w:rPr>
          <w:color w:val="000000" w:themeColor="text1"/>
        </w:rPr>
        <w:t xml:space="preserve">The belowground root system of plants can play a major role in altering the physical and chemical profile of its surrounding soil environment (Orwin et al. 2010; Bodner et al. 2014) and therefore may serve as a passive filter of the </w:t>
      </w:r>
      <w:r>
        <w:rPr>
          <w:color w:val="000000" w:themeColor="text1"/>
        </w:rPr>
        <w:t xml:space="preserve">bacterial </w:t>
      </w:r>
      <w:r w:rsidRPr="004E3620">
        <w:rPr>
          <w:color w:val="000000" w:themeColor="text1"/>
        </w:rPr>
        <w:t xml:space="preserve"> community assemblage in the rhizosphere. For instance, lateral root type, seminal or nodal roots, has been found to influence the composition of rhizosphere </w:t>
      </w:r>
      <w:r>
        <w:rPr>
          <w:color w:val="000000" w:themeColor="text1"/>
        </w:rPr>
        <w:t xml:space="preserve">bacterial </w:t>
      </w:r>
      <w:r w:rsidRPr="004E3620">
        <w:rPr>
          <w:color w:val="000000" w:themeColor="text1"/>
        </w:rPr>
        <w:t xml:space="preserve"> communities in </w:t>
      </w:r>
      <w:r w:rsidRPr="004E3620">
        <w:rPr>
          <w:i/>
          <w:iCs/>
          <w:color w:val="000000" w:themeColor="text1"/>
        </w:rPr>
        <w:t>Brachypodium</w:t>
      </w:r>
      <w:r w:rsidRPr="004E3620">
        <w:rPr>
          <w:color w:val="000000" w:themeColor="text1"/>
        </w:rPr>
        <w:t xml:space="preserve"> (Kawasaki et al., 2016). In turn, microbes residing in the rhizosphere can alter phenotypic plasticity of root traits by producing growth stimulating molecules and/or altering the chemical profile of the soil environment (</w:t>
      </w:r>
      <w:r w:rsidRPr="004E3620">
        <w:rPr>
          <w:i/>
          <w:iCs/>
          <w:color w:val="000000" w:themeColor="text1"/>
        </w:rPr>
        <w:t xml:space="preserve">discussed in </w:t>
      </w:r>
      <w:r w:rsidRPr="004E3620">
        <w:rPr>
          <w:color w:val="000000" w:themeColor="text1"/>
        </w:rPr>
        <w:t>Friesen et al. 2011). As such, we reasoned that root traits and the rhizosphere microbiome community are likely to influence each other, which may potentially impact downstream effects on plant function and fitness</w:t>
      </w:r>
      <w:r w:rsidRPr="004E3620">
        <w:rPr>
          <w:iCs/>
          <w:color w:val="000000" w:themeColor="text1"/>
        </w:rPr>
        <w:t xml:space="preserve">. In line with this broad expectation, we </w:t>
      </w:r>
      <w:r w:rsidRPr="004E3620">
        <w:rPr>
          <w:color w:val="000000" w:themeColor="text1"/>
        </w:rPr>
        <w:t xml:space="preserve">found a significant positive linear relationship between root architecture – a modular trait </w:t>
      </w:r>
      <w:r>
        <w:rPr>
          <w:color w:val="000000" w:themeColor="text1"/>
        </w:rPr>
        <w:t xml:space="preserve">that </w:t>
      </w:r>
      <w:r w:rsidRPr="004E3620">
        <w:rPr>
          <w:color w:val="000000" w:themeColor="text1"/>
        </w:rPr>
        <w:t xml:space="preserve">captures the spatial arrangement of the root system </w:t>
      </w:r>
      <w:r>
        <w:rPr>
          <w:color w:val="000000" w:themeColor="text1"/>
        </w:rPr>
        <w:t xml:space="preserve">– </w:t>
      </w:r>
      <w:r w:rsidRPr="004E3620">
        <w:rPr>
          <w:color w:val="000000" w:themeColor="text1"/>
        </w:rPr>
        <w:t xml:space="preserve">and </w:t>
      </w:r>
      <w:r>
        <w:rPr>
          <w:color w:val="000000" w:themeColor="text1"/>
        </w:rPr>
        <w:t xml:space="preserve">bacterial </w:t>
      </w:r>
      <w:r w:rsidRPr="004E3620">
        <w:rPr>
          <w:color w:val="000000" w:themeColor="text1"/>
        </w:rPr>
        <w:t xml:space="preserve"> evenness</w:t>
      </w:r>
      <w:r>
        <w:rPr>
          <w:color w:val="000000" w:themeColor="text1"/>
        </w:rPr>
        <w:t>, and likewise</w:t>
      </w:r>
      <w:r w:rsidRPr="004E3620">
        <w:rPr>
          <w:color w:val="000000" w:themeColor="text1"/>
        </w:rPr>
        <w:t xml:space="preserve"> a </w:t>
      </w:r>
      <w:r w:rsidRPr="004E3620">
        <w:rPr>
          <w:color w:val="000000" w:themeColor="text1"/>
        </w:rPr>
        <w:lastRenderedPageBreak/>
        <w:t xml:space="preserve">negative linear relationship between root architecture and </w:t>
      </w:r>
      <w:r>
        <w:rPr>
          <w:color w:val="000000" w:themeColor="text1"/>
        </w:rPr>
        <w:t xml:space="preserve">bacterial </w:t>
      </w:r>
      <w:r w:rsidRPr="004E3620">
        <w:rPr>
          <w:color w:val="000000" w:themeColor="text1"/>
        </w:rPr>
        <w:t xml:space="preserve"> richness. These results suggest that narrower</w:t>
      </w:r>
      <w:r>
        <w:rPr>
          <w:color w:val="000000" w:themeColor="text1"/>
        </w:rPr>
        <w:t xml:space="preserve">, but </w:t>
      </w:r>
      <w:r w:rsidRPr="004E3620">
        <w:rPr>
          <w:color w:val="000000" w:themeColor="text1"/>
        </w:rPr>
        <w:t>deep</w:t>
      </w:r>
      <w:r>
        <w:rPr>
          <w:color w:val="000000" w:themeColor="text1"/>
        </w:rPr>
        <w:t>er-</w:t>
      </w:r>
      <w:r w:rsidRPr="004E3620">
        <w:rPr>
          <w:color w:val="000000" w:themeColor="text1"/>
        </w:rPr>
        <w:t>growing root systems (</w:t>
      </w:r>
      <w:r w:rsidRPr="004E3620">
        <w:rPr>
          <w:i/>
          <w:iCs/>
          <w:color w:val="000000" w:themeColor="text1"/>
        </w:rPr>
        <w:t xml:space="preserve">i.e., </w:t>
      </w:r>
      <w:r w:rsidRPr="004E3620">
        <w:rPr>
          <w:color w:val="000000" w:themeColor="text1"/>
        </w:rPr>
        <w:t xml:space="preserve">increased values of ‘root architecture’), </w:t>
      </w:r>
      <w:r>
        <w:rPr>
          <w:color w:val="000000" w:themeColor="text1"/>
        </w:rPr>
        <w:t>are</w:t>
      </w:r>
      <w:r w:rsidRPr="004E3620">
        <w:rPr>
          <w:color w:val="000000" w:themeColor="text1"/>
        </w:rPr>
        <w:t xml:space="preserve"> linked to a decrease in the presence of rare </w:t>
      </w:r>
      <w:r>
        <w:rPr>
          <w:color w:val="000000" w:themeColor="text1"/>
        </w:rPr>
        <w:t xml:space="preserve">bacterial </w:t>
      </w:r>
      <w:r w:rsidRPr="004E3620">
        <w:rPr>
          <w:color w:val="000000" w:themeColor="text1"/>
        </w:rPr>
        <w:t xml:space="preserve"> taxa (and vice versa). This would explain the simultaneous increase i</w:t>
      </w:r>
      <w:r>
        <w:rPr>
          <w:color w:val="000000" w:themeColor="text1"/>
        </w:rPr>
        <w:t>n</w:t>
      </w:r>
      <w:r w:rsidRPr="004E3620">
        <w:rPr>
          <w:color w:val="000000" w:themeColor="text1"/>
        </w:rPr>
        <w:t xml:space="preserve"> </w:t>
      </w:r>
      <w:r>
        <w:rPr>
          <w:color w:val="000000" w:themeColor="text1"/>
        </w:rPr>
        <w:t xml:space="preserve">bacterial </w:t>
      </w:r>
      <w:r w:rsidRPr="004E3620">
        <w:rPr>
          <w:color w:val="000000" w:themeColor="text1"/>
        </w:rPr>
        <w:t xml:space="preserve"> evenness and decrease in </w:t>
      </w:r>
      <w:r>
        <w:rPr>
          <w:color w:val="000000" w:themeColor="text1"/>
        </w:rPr>
        <w:t xml:space="preserve">bacterial </w:t>
      </w:r>
      <w:r w:rsidRPr="004E3620">
        <w:rPr>
          <w:color w:val="000000" w:themeColor="text1"/>
        </w:rPr>
        <w:t xml:space="preserve"> richness with an increase in a more narrow/deep root system. </w:t>
      </w:r>
      <w:r>
        <w:rPr>
          <w:color w:val="000000" w:themeColor="text1"/>
        </w:rPr>
        <w:t>Consistent with these results</w:t>
      </w:r>
      <w:r w:rsidRPr="004E3620">
        <w:rPr>
          <w:color w:val="000000" w:themeColor="text1"/>
        </w:rPr>
        <w:t xml:space="preserve">, we also found evidence of linear relationships between community composition and root traits, </w:t>
      </w:r>
      <w:r>
        <w:rPr>
          <w:color w:val="000000" w:themeColor="text1"/>
        </w:rPr>
        <w:t>with</w:t>
      </w:r>
      <w:r w:rsidRPr="004E3620">
        <w:rPr>
          <w:color w:val="000000" w:themeColor="text1"/>
        </w:rPr>
        <w:t xml:space="preserve"> </w:t>
      </w:r>
      <w:r>
        <w:rPr>
          <w:color w:val="000000" w:themeColor="text1"/>
        </w:rPr>
        <w:t xml:space="preserve">a </w:t>
      </w:r>
      <w:r w:rsidRPr="004E3620">
        <w:rPr>
          <w:color w:val="000000" w:themeColor="text1"/>
        </w:rPr>
        <w:t xml:space="preserve">marginally significant positive correlation between </w:t>
      </w:r>
      <w:r>
        <w:rPr>
          <w:color w:val="000000" w:themeColor="text1"/>
        </w:rPr>
        <w:t xml:space="preserve">community composition </w:t>
      </w:r>
      <w:r w:rsidRPr="004E3620">
        <w:rPr>
          <w:color w:val="000000" w:themeColor="text1"/>
        </w:rPr>
        <w:t xml:space="preserve">and root architecture, suggesting that </w:t>
      </w:r>
      <w:r>
        <w:rPr>
          <w:color w:val="000000" w:themeColor="text1"/>
        </w:rPr>
        <w:t xml:space="preserve">specific </w:t>
      </w:r>
      <w:r w:rsidRPr="004E3620">
        <w:rPr>
          <w:color w:val="000000" w:themeColor="text1"/>
        </w:rPr>
        <w:t>root architecture</w:t>
      </w:r>
      <w:r>
        <w:rPr>
          <w:color w:val="000000" w:themeColor="text1"/>
        </w:rPr>
        <w:t xml:space="preserve">s in </w:t>
      </w:r>
      <w:r w:rsidRPr="003C375A">
        <w:rPr>
          <w:i/>
          <w:color w:val="000000" w:themeColor="text1"/>
        </w:rPr>
        <w:t>I. purpurea</w:t>
      </w:r>
      <w:r w:rsidRPr="004E3620">
        <w:rPr>
          <w:color w:val="000000" w:themeColor="text1"/>
        </w:rPr>
        <w:t xml:space="preserve"> may play a role in differentiating the rhizosphere community between plants.</w:t>
      </w:r>
    </w:p>
    <w:p w14:paraId="22C87D97" w14:textId="56CEC5F9" w:rsidR="00131E15" w:rsidRDefault="00131E15" w:rsidP="00131E15">
      <w:pPr>
        <w:pStyle w:val="NormalWeb"/>
        <w:spacing w:after="200" w:line="360" w:lineRule="auto"/>
        <w:rPr>
          <w:color w:val="000000" w:themeColor="text1"/>
        </w:rPr>
      </w:pPr>
      <w:r>
        <w:rPr>
          <w:color w:val="000000" w:themeColor="text1"/>
        </w:rPr>
        <w:t>While we have identified these relationships between root architecture and bacterial  richness and evenness, we have yet to test their mechanism. One</w:t>
      </w:r>
      <w:r w:rsidRPr="004E3620">
        <w:rPr>
          <w:color w:val="000000" w:themeColor="text1"/>
        </w:rPr>
        <w:t xml:space="preserve"> plausible </w:t>
      </w:r>
      <w:r>
        <w:rPr>
          <w:color w:val="000000" w:themeColor="text1"/>
        </w:rPr>
        <w:t>explanation for these</w:t>
      </w:r>
      <w:r w:rsidRPr="004E3620">
        <w:rPr>
          <w:color w:val="000000" w:themeColor="text1"/>
        </w:rPr>
        <w:t xml:space="preserve"> findings is that root architecture </w:t>
      </w:r>
      <w:r>
        <w:rPr>
          <w:color w:val="000000" w:themeColor="text1"/>
        </w:rPr>
        <w:t>influences</w:t>
      </w:r>
      <w:r w:rsidRPr="004E3620">
        <w:rPr>
          <w:color w:val="000000" w:themeColor="text1"/>
        </w:rPr>
        <w:t xml:space="preserve"> its rhizosphere microbiome indirectly by altering soil moisture and/or access to nutrients, since root architecture can impact mineral aggregation and water flow in the soil (</w:t>
      </w:r>
      <w:r w:rsidRPr="004E3620">
        <w:rPr>
          <w:i/>
          <w:iCs/>
          <w:color w:val="000000" w:themeColor="text1"/>
        </w:rPr>
        <w:t xml:space="preserve">reviewed in </w:t>
      </w:r>
      <w:r w:rsidRPr="004E3620">
        <w:rPr>
          <w:color w:val="000000" w:themeColor="text1"/>
        </w:rPr>
        <w:t>Ghestem et al. 2011).</w:t>
      </w:r>
      <w:r>
        <w:rPr>
          <w:color w:val="385623" w:themeColor="accent6" w:themeShade="80"/>
        </w:rPr>
        <w:t xml:space="preserve"> </w:t>
      </w:r>
      <w:r w:rsidRPr="003C375A">
        <w:t xml:space="preserve">Regardless of mechanism, our result that rhizosphere microbiome diversity varies with root architecture is in line with research from other plants, where research has uncovered associations between root system architecture traits and variation in rhizosphere </w:t>
      </w:r>
      <w:r>
        <w:t xml:space="preserve">bacterial </w:t>
      </w:r>
      <w:r w:rsidRPr="003C375A">
        <w:t xml:space="preserve"> communities (Szoboszlay et al. 2015; </w:t>
      </w:r>
      <w:r w:rsidRPr="003C375A">
        <w:rPr>
          <w:i/>
          <w:iCs/>
        </w:rPr>
        <w:t xml:space="preserve">discussed in </w:t>
      </w:r>
      <w:r w:rsidRPr="003C375A">
        <w:t xml:space="preserve">Saleem et al. 2018). For example, one study that compared the root system architecture and rhizosphere </w:t>
      </w:r>
      <w:r>
        <w:t xml:space="preserve">bacterial </w:t>
      </w:r>
      <w:r w:rsidRPr="003C375A">
        <w:t xml:space="preserve"> community of </w:t>
      </w:r>
      <w:r w:rsidRPr="003C375A">
        <w:rPr>
          <w:i/>
          <w:iCs/>
        </w:rPr>
        <w:t xml:space="preserve">Balsas teosinte </w:t>
      </w:r>
      <w:r w:rsidRPr="003C375A">
        <w:t xml:space="preserve">(progenitor of maize, </w:t>
      </w:r>
      <w:r w:rsidRPr="003C375A">
        <w:rPr>
          <w:i/>
          <w:iCs/>
        </w:rPr>
        <w:t>Zea mays</w:t>
      </w:r>
      <w:r w:rsidRPr="003C375A">
        <w:t xml:space="preserve"> subsp. </w:t>
      </w:r>
      <w:r w:rsidRPr="003C375A">
        <w:rPr>
          <w:i/>
          <w:iCs/>
        </w:rPr>
        <w:t>Parviglumis</w:t>
      </w:r>
      <w:r w:rsidRPr="003C375A">
        <w:t xml:space="preserve">) and two domesticated corn cultivars, showed concurrent differences in rooting length and rhizosphere </w:t>
      </w:r>
      <w:r>
        <w:t xml:space="preserve">bacterial </w:t>
      </w:r>
      <w:r w:rsidRPr="003C375A">
        <w:t xml:space="preserve"> richness, composition and structure (Szoboszlay et al. 2015). </w:t>
      </w:r>
      <w:r w:rsidRPr="0097238D">
        <w:rPr>
          <w:color w:val="000000" w:themeColor="text1"/>
        </w:rPr>
        <w:t>In addition</w:t>
      </w:r>
      <w:r>
        <w:rPr>
          <w:color w:val="000000" w:themeColor="text1"/>
        </w:rPr>
        <w:t xml:space="preserve"> to bacterial  community associations with architecture traits,</w:t>
      </w:r>
      <w:r w:rsidRPr="0097238D">
        <w:rPr>
          <w:color w:val="000000" w:themeColor="text1"/>
        </w:rPr>
        <w:t xml:space="preserve"> we </w:t>
      </w:r>
      <w:r>
        <w:rPr>
          <w:color w:val="000000" w:themeColor="text1"/>
        </w:rPr>
        <w:t xml:space="preserve">also </w:t>
      </w:r>
      <w:r w:rsidRPr="0097238D">
        <w:rPr>
          <w:color w:val="000000" w:themeColor="text1"/>
        </w:rPr>
        <w:t>found a significant positive relationship between Inverse Simpson Diversity and root morphology, indicating that root systems with an increase in lateral root number and decrease in overall root diameter (</w:t>
      </w:r>
      <w:r w:rsidRPr="0097238D">
        <w:rPr>
          <w:i/>
          <w:iCs/>
          <w:color w:val="000000" w:themeColor="text1"/>
        </w:rPr>
        <w:t>i.e.,</w:t>
      </w:r>
      <w:r w:rsidRPr="0097238D">
        <w:rPr>
          <w:color w:val="000000" w:themeColor="text1"/>
        </w:rPr>
        <w:t xml:space="preserve"> thinner roots), </w:t>
      </w:r>
      <w:r>
        <w:rPr>
          <w:color w:val="000000" w:themeColor="text1"/>
        </w:rPr>
        <w:t>support</w:t>
      </w:r>
      <w:r w:rsidRPr="0097238D">
        <w:rPr>
          <w:color w:val="000000" w:themeColor="text1"/>
        </w:rPr>
        <w:t xml:space="preserve"> an increase in </w:t>
      </w:r>
      <w:r>
        <w:rPr>
          <w:color w:val="000000" w:themeColor="text1"/>
        </w:rPr>
        <w:t xml:space="preserve">bacterial </w:t>
      </w:r>
      <w:r w:rsidRPr="0097238D">
        <w:rPr>
          <w:color w:val="000000" w:themeColor="text1"/>
        </w:rPr>
        <w:t xml:space="preserve"> richness and relative abundance in the rhizosphere (and vice versa). This result may possibly reflect an increase in </w:t>
      </w:r>
      <w:r>
        <w:rPr>
          <w:color w:val="000000" w:themeColor="text1"/>
        </w:rPr>
        <w:t xml:space="preserve">bacterial </w:t>
      </w:r>
      <w:r w:rsidRPr="0097238D">
        <w:rPr>
          <w:color w:val="000000" w:themeColor="text1"/>
        </w:rPr>
        <w:t xml:space="preserve"> diversity through an increase in the available source of organic carbon in the soil from root litter (</w:t>
      </w:r>
      <w:r w:rsidRPr="0057248E">
        <w:rPr>
          <w:i/>
          <w:iCs/>
        </w:rPr>
        <w:t xml:space="preserve">discussed in </w:t>
      </w:r>
      <w:r w:rsidRPr="0057248E">
        <w:t xml:space="preserve">Reeder et al. 2001; </w:t>
      </w:r>
      <w:r w:rsidRPr="0097238D">
        <w:rPr>
          <w:color w:val="000000" w:themeColor="text1"/>
        </w:rPr>
        <w:t xml:space="preserve">Wardle et al. 2004; Bardgett et al. 2014), since thinner roots tend to have higher turn-over rates. </w:t>
      </w:r>
    </w:p>
    <w:p w14:paraId="0086BEAF" w14:textId="387CAE1C" w:rsidR="00131E15" w:rsidRPr="003C375A" w:rsidRDefault="00131E15" w:rsidP="00131E15">
      <w:pPr>
        <w:pStyle w:val="NormalWeb"/>
        <w:spacing w:after="200" w:line="360" w:lineRule="auto"/>
      </w:pPr>
      <w:r w:rsidRPr="003C375A">
        <w:lastRenderedPageBreak/>
        <w:t xml:space="preserve">Consistent with this hypothesis, multiple studies have shown that root derived sources of carbon can alter soil </w:t>
      </w:r>
      <w:r>
        <w:t xml:space="preserve">bacterial </w:t>
      </w:r>
      <w:r w:rsidRPr="003C375A">
        <w:t xml:space="preserve"> community composition and structure (</w:t>
      </w:r>
      <w:r w:rsidRPr="003C375A">
        <w:rPr>
          <w:i/>
          <w:iCs/>
        </w:rPr>
        <w:t xml:space="preserve">discussed in </w:t>
      </w:r>
      <w:r w:rsidRPr="003C375A">
        <w:t>Reeder et al. 2001; Allison et al. 2006; Steenwerth et al. 2007) and some studies have reported positive associations between the abundance of particular bacteria (</w:t>
      </w:r>
      <w:r w:rsidRPr="003C375A">
        <w:rPr>
          <w:i/>
          <w:iCs/>
        </w:rPr>
        <w:t xml:space="preserve">e.g., </w:t>
      </w:r>
      <w:r w:rsidRPr="003C375A">
        <w:t xml:space="preserve">Bacteroidetes) to thin root phenotypes in wild accessions of bean (Brown et al. 2012; Filippo et al. 2010; Pérez Jaramillo et al. 2017). These </w:t>
      </w:r>
      <w:r>
        <w:t>associations</w:t>
      </w:r>
      <w:r w:rsidRPr="003C375A">
        <w:t xml:space="preserve"> between root traits and rhizosphere </w:t>
      </w:r>
      <w:r>
        <w:t xml:space="preserve">bacterial </w:t>
      </w:r>
      <w:r w:rsidRPr="003C375A">
        <w:t xml:space="preserve"> communities, however, </w:t>
      </w:r>
      <w:r>
        <w:t>could</w:t>
      </w:r>
      <w:r w:rsidRPr="003C375A">
        <w:t xml:space="preserve"> also be due (at least partially) to rhizosphere linked microbes eliciting phenotypic plasticity of root architecture and/or morphology. For instance, many microbial taxa have been shown to influence root system architecture and morphological traits by synthesizing molecules that modulate the auxin pathway, </w:t>
      </w:r>
      <w:r w:rsidRPr="003C375A">
        <w:rPr>
          <w:i/>
          <w:iCs/>
        </w:rPr>
        <w:t xml:space="preserve">e.g., </w:t>
      </w:r>
      <w:r w:rsidRPr="003C375A">
        <w:t>the production of phytohormones enhancing lateral root branching by plant growth promoting rhizobacteria (</w:t>
      </w:r>
      <w:r w:rsidRPr="003C375A">
        <w:rPr>
          <w:i/>
          <w:iCs/>
        </w:rPr>
        <w:t>reviewed in</w:t>
      </w:r>
      <w:r w:rsidRPr="003C375A">
        <w:t xml:space="preserve"> Ortíz-Castro et al. 2009, Vacheron et al. 2013 and Sukumar et al. 2013; Bailly et al. 2014). Further, these patterns are also likely driven to some extent by microenvironmental changes in soil conditions because it can trigger both phenotypic plasticity of root traits and alter microbial niches and influence microbial communities (Bonser et al. 1996; Hodge 2004; Gruber et al. 2013; Tian et al. 2014; Yu et al. 2014; Bach et al. 2010; Brockett et al. 2012; Zhalnina et al. 2015). </w:t>
      </w:r>
    </w:p>
    <w:p w14:paraId="4C4DF539" w14:textId="77777777" w:rsidR="00131E15" w:rsidRPr="007C6315" w:rsidRDefault="00131E15" w:rsidP="00131E15">
      <w:pPr>
        <w:pStyle w:val="NormalWeb"/>
        <w:spacing w:before="0" w:beforeAutospacing="0" w:after="200" w:afterAutospacing="0" w:line="360" w:lineRule="auto"/>
        <w:rPr>
          <w:b/>
          <w:bCs/>
          <w:i/>
          <w:iCs/>
          <w:color w:val="000000"/>
        </w:rPr>
      </w:pPr>
      <w:r>
        <w:rPr>
          <w:b/>
          <w:bCs/>
          <w:i/>
          <w:iCs/>
          <w:color w:val="000000"/>
        </w:rPr>
        <w:t>Evidence for the potential of the rhizosphere microbiome to impact belowground competition</w:t>
      </w:r>
    </w:p>
    <w:p w14:paraId="65C567A5" w14:textId="426A4D7A" w:rsidR="00131E15" w:rsidRDefault="00131E15" w:rsidP="00131E15">
      <w:pPr>
        <w:pStyle w:val="NormalWeb"/>
        <w:spacing w:before="0" w:beforeAutospacing="0" w:after="200" w:afterAutospacing="0" w:line="360" w:lineRule="auto"/>
        <w:rPr>
          <w:color w:val="385623" w:themeColor="accent6" w:themeShade="80"/>
        </w:rPr>
      </w:pPr>
      <w:r w:rsidRPr="0009714D">
        <w:rPr>
          <w:color w:val="000000" w:themeColor="text1"/>
        </w:rPr>
        <w:t xml:space="preserve">Given that the primary role of root traits is to acquire nutrients </w:t>
      </w:r>
      <w:r>
        <w:rPr>
          <w:color w:val="000000" w:themeColor="text1"/>
        </w:rPr>
        <w:t xml:space="preserve">and water </w:t>
      </w:r>
      <w:r w:rsidRPr="0009714D">
        <w:rPr>
          <w:color w:val="000000" w:themeColor="text1"/>
        </w:rPr>
        <w:t xml:space="preserve">from the soil environment, and that the rhizosphere microbiome can strongly influence the bioavailability of key resources and thus plant fitness, we hypothesized that root traits and/or </w:t>
      </w:r>
      <w:r>
        <w:rPr>
          <w:color w:val="000000" w:themeColor="text1"/>
        </w:rPr>
        <w:t xml:space="preserve">bacterial </w:t>
      </w:r>
      <w:r w:rsidRPr="0009714D">
        <w:rPr>
          <w:color w:val="000000" w:themeColor="text1"/>
        </w:rPr>
        <w:t xml:space="preserve"> diversity may influence how plants respond to the stress of competition. We </w:t>
      </w:r>
      <w:r w:rsidRPr="009C33B8">
        <w:t xml:space="preserve">found that </w:t>
      </w:r>
      <w:r>
        <w:t xml:space="preserve">bacterial </w:t>
      </w:r>
      <w:r w:rsidRPr="009C33B8">
        <w:t xml:space="preserve"> species richness had a significant positive linear relationship with plant fitness in the presence of competition, but no relationship in the absence of competition, suggesting that an increase rhizosphere species richness improves </w:t>
      </w:r>
      <w:r w:rsidRPr="009C33B8">
        <w:rPr>
          <w:i/>
          <w:iCs/>
        </w:rPr>
        <w:t>I. purpurea</w:t>
      </w:r>
      <w:r w:rsidRPr="009C33B8">
        <w:t xml:space="preserve">’s fitness when in competition. Thus, while belowground competition negatively impacts </w:t>
      </w:r>
      <w:r w:rsidRPr="009C33B8">
        <w:rPr>
          <w:i/>
        </w:rPr>
        <w:t>I. purpurea</w:t>
      </w:r>
      <w:r w:rsidRPr="009C33B8">
        <w:t>’s</w:t>
      </w:r>
      <w:r w:rsidRPr="009C33B8">
        <w:rPr>
          <w:i/>
        </w:rPr>
        <w:t xml:space="preserve"> </w:t>
      </w:r>
      <w:r w:rsidRPr="009C33B8">
        <w:t xml:space="preserve">fitness (Colom and Baucom 2020; results in Chapter 3), our findings perhaps indicate that </w:t>
      </w:r>
      <w:r>
        <w:t xml:space="preserve">bacterial </w:t>
      </w:r>
      <w:r w:rsidRPr="009C33B8">
        <w:t xml:space="preserve"> richness can ameliorate the negative effects of plant competition. However, we also identified a relationship between rhizosphere diversity metrics and root phenotypes, meaning that the effect on fitness we have identified here could simply be due to the effect of root phenotypic traits on plant fitness. To delineate the importance of the root phenotype versus metrics of rhizosphere diversity on plant </w:t>
      </w:r>
      <w:r w:rsidRPr="009C33B8">
        <w:lastRenderedPageBreak/>
        <w:t xml:space="preserve">fitness, we would need to assess the fitness of plants with different root architectures while experimentally altering </w:t>
      </w:r>
      <w:r w:rsidRPr="009C33B8">
        <w:rPr>
          <w:b/>
        </w:rPr>
        <w:t>both</w:t>
      </w:r>
      <w:r w:rsidRPr="009C33B8">
        <w:t xml:space="preserve"> the </w:t>
      </w:r>
      <w:r>
        <w:t xml:space="preserve">bacterial </w:t>
      </w:r>
      <w:r w:rsidRPr="009C33B8">
        <w:t xml:space="preserve"> diversity in the soil and the competitive environment.</w:t>
      </w:r>
    </w:p>
    <w:p w14:paraId="6126055F" w14:textId="678B4BA8" w:rsidR="00131E15" w:rsidRDefault="00131E15" w:rsidP="00131E15">
      <w:pPr>
        <w:pStyle w:val="NormalWeb"/>
        <w:spacing w:before="0" w:beforeAutospacing="0" w:after="200" w:afterAutospacing="0" w:line="360" w:lineRule="auto"/>
        <w:rPr>
          <w:color w:val="385623" w:themeColor="accent6" w:themeShade="80"/>
        </w:rPr>
      </w:pPr>
      <w:r w:rsidRPr="009C33B8">
        <w:t xml:space="preserve">If </w:t>
      </w:r>
      <w:r>
        <w:t xml:space="preserve">bacterial </w:t>
      </w:r>
      <w:r w:rsidRPr="009C33B8">
        <w:t xml:space="preserve"> richness does indeed influence plant fitness while in competition, one possible explanation is that the </w:t>
      </w:r>
      <w:r>
        <w:t xml:space="preserve">bacterial </w:t>
      </w:r>
      <w:r w:rsidRPr="009C33B8">
        <w:t xml:space="preserve"> community may lead to an increase in the bioavailability of essential nutrients </w:t>
      </w:r>
      <w:r w:rsidRPr="009C33B8">
        <w:rPr>
          <w:i/>
          <w:iCs/>
        </w:rPr>
        <w:t xml:space="preserve">via </w:t>
      </w:r>
      <w:r w:rsidRPr="009C33B8">
        <w:t xml:space="preserve">an increase in bacterial functional richness. For instance, Singh and others (2015) performed a controlled greenhouse experiment where they grew </w:t>
      </w:r>
      <w:r w:rsidRPr="009C33B8">
        <w:rPr>
          <w:i/>
          <w:iCs/>
        </w:rPr>
        <w:t>Ocimum sanctum</w:t>
      </w:r>
      <w:r w:rsidRPr="009C33B8">
        <w:t xml:space="preserve"> (basil) plants in potting soil that was inoculated with different levels of bacterial species diversity and richness and found that richness was an important predictor of increased plant biomass. Further, they found that the functional group richness of </w:t>
      </w:r>
      <w:r>
        <w:t xml:space="preserve">bacterial </w:t>
      </w:r>
      <w:r w:rsidRPr="009C33B8">
        <w:t xml:space="preserve"> species was positively associated </w:t>
      </w:r>
      <w:r>
        <w:t>with</w:t>
      </w:r>
      <w:r w:rsidRPr="009C33B8">
        <w:t xml:space="preserve"> plant biomass, suggesting the potential for increase in rhizosphere bacterial richness to promote plant growth via an increase in </w:t>
      </w:r>
      <w:r>
        <w:t xml:space="preserve">bacterial </w:t>
      </w:r>
      <w:r w:rsidRPr="009C33B8">
        <w:t xml:space="preserve"> function. While research examining the influence of both root traits and the rhizosphere microbiome on plant fitness remains scarce, multiple studies have shown that altering the soil microbial community can alter plant performance according to competitive environment (Callaway et al. 2004; Lankau 2010; </w:t>
      </w:r>
      <w:r w:rsidRPr="009C33B8">
        <w:rPr>
          <w:i/>
          <w:iCs/>
        </w:rPr>
        <w:t xml:space="preserve">discussed in </w:t>
      </w:r>
      <w:r w:rsidRPr="009C33B8">
        <w:t xml:space="preserve">Bever et al. 2010; Larios et al. 2015), highlighting the importance of plant-microbial interactions to influence belowground competition. </w:t>
      </w:r>
    </w:p>
    <w:p w14:paraId="0AA904F3" w14:textId="77777777" w:rsidR="00131E15" w:rsidRPr="0009714D" w:rsidRDefault="00131E15" w:rsidP="00131E15">
      <w:pPr>
        <w:pStyle w:val="NormalWeb"/>
        <w:spacing w:before="0" w:beforeAutospacing="0" w:after="200" w:afterAutospacing="0" w:line="360" w:lineRule="auto"/>
        <w:rPr>
          <w:b/>
          <w:bCs/>
          <w:color w:val="000000" w:themeColor="text1"/>
        </w:rPr>
      </w:pPr>
      <w:r w:rsidRPr="0009714D">
        <w:rPr>
          <w:b/>
          <w:bCs/>
          <w:color w:val="000000" w:themeColor="text1"/>
        </w:rPr>
        <w:t>Conclusion</w:t>
      </w:r>
    </w:p>
    <w:p w14:paraId="112FA649" w14:textId="53680B4C" w:rsidR="00131E15" w:rsidRDefault="00131E15" w:rsidP="00131E15">
      <w:pPr>
        <w:pStyle w:val="NormalWeb"/>
        <w:spacing w:before="0" w:beforeAutospacing="0" w:after="200" w:afterAutospacing="0" w:line="360" w:lineRule="auto"/>
        <w:ind w:firstLine="720"/>
        <w:rPr>
          <w:color w:val="385623" w:themeColor="accent6" w:themeShade="80"/>
        </w:rPr>
      </w:pPr>
      <w:r w:rsidRPr="0009714D">
        <w:rPr>
          <w:color w:val="000000" w:themeColor="text1"/>
        </w:rPr>
        <w:t>Understanding how root traits and their associated microbial communities may influence belowground competition and feedback into plant ecology and evolution is an elusive challenge in evolutionary ecology. As a first step</w:t>
      </w:r>
      <w:r w:rsidRPr="009C33B8">
        <w:t xml:space="preserve">, we demonstrated here that root traits and the rhizosphere microbiome are related, providing initial evidence that root phenotypes and the rhizosphere </w:t>
      </w:r>
      <w:r>
        <w:t xml:space="preserve">bacterial </w:t>
      </w:r>
      <w:r w:rsidRPr="009C33B8">
        <w:t xml:space="preserve"> community may influence each other. </w:t>
      </w:r>
      <w:r>
        <w:t>W</w:t>
      </w:r>
      <w:r w:rsidRPr="009C33B8">
        <w:t xml:space="preserve">e </w:t>
      </w:r>
      <w:r>
        <w:t xml:space="preserve">also </w:t>
      </w:r>
      <w:r w:rsidRPr="009C33B8">
        <w:t xml:space="preserve">found evidence that an increase in </w:t>
      </w:r>
      <w:r>
        <w:t xml:space="preserve">bacterial </w:t>
      </w:r>
      <w:r w:rsidRPr="009C33B8">
        <w:t xml:space="preserve"> species richness can have a positive impact on plant fitness when plants experience belowground competition, suggesting that the rhizosphere microbiome can potentially mitigate the harmful effects of belowground competition. Therefore, </w:t>
      </w:r>
      <w:bookmarkStart w:id="115" w:name="_Hlk47364452"/>
      <w:r w:rsidRPr="009C33B8">
        <w:t xml:space="preserve">our work provides preliminary evidence that interactions between root traits and the rhizosphere </w:t>
      </w:r>
      <w:r>
        <w:t xml:space="preserve">bacterial </w:t>
      </w:r>
      <w:r w:rsidRPr="009C33B8">
        <w:t xml:space="preserve"> community may perhaps feedback into belowground competition thus potentially alterplant ecology and evolution.</w:t>
      </w:r>
      <w:bookmarkEnd w:id="115"/>
      <w:r w:rsidRPr="009C33B8">
        <w:t xml:space="preserve"> We emphasize, however, that the underlying mechanisms producing many of the patterns we uncovered are yet to be determined because we did not manipulate the rhizo</w:t>
      </w:r>
      <w:r>
        <w:t>sphere</w:t>
      </w:r>
      <w:r w:rsidRPr="009C33B8">
        <w:t xml:space="preserve"> microbial community and/or root traits. Furthermore, we also found that unmeasured aspects of </w:t>
      </w:r>
      <w:r w:rsidRPr="009C33B8">
        <w:lastRenderedPageBreak/>
        <w:t>the environment (</w:t>
      </w:r>
      <w:r w:rsidRPr="009C33B8">
        <w:rPr>
          <w:i/>
          <w:iCs/>
        </w:rPr>
        <w:t>i.e.,</w:t>
      </w:r>
      <w:r w:rsidRPr="009C33B8">
        <w:t xml:space="preserve"> block effects) significantly influence the rhizosphere microbiome. Therefore, future work that manipulates the rhizosphere microbiome, soil conditions and/or root traits will be essential for disentangling different ecological factors and drawing causal inferences. </w:t>
      </w:r>
    </w:p>
    <w:p w14:paraId="6C0B0759" w14:textId="59863541" w:rsidR="00131E15" w:rsidRPr="009C33B8" w:rsidRDefault="00131E15" w:rsidP="00131E15">
      <w:pPr>
        <w:pStyle w:val="NormalWeb"/>
        <w:spacing w:before="0" w:beforeAutospacing="0" w:after="200" w:afterAutospacing="0" w:line="360" w:lineRule="auto"/>
      </w:pPr>
      <w:r w:rsidRPr="009C33B8">
        <w:t xml:space="preserve">While our work serves as a first step towards understanding the potential for plants and their rhizosphere microbiome to feedback into dynamics of belowground competition, we are considerably limited in that </w:t>
      </w:r>
      <w:r>
        <w:t>fungal</w:t>
      </w:r>
      <w:r w:rsidRPr="009C33B8">
        <w:t xml:space="preserve"> organisms were not evaluated as part of the rhizosphere microbiome here. As a result, we excluded many functionally relevant species that contribute to plant resource use and fitness (Jonsson et al. 2001; Bassirad 2005; van der Heijden et al. 2006 and 2008; Jacoby et al. 2017). Thus, consideration </w:t>
      </w:r>
      <w:r>
        <w:t xml:space="preserve">of </w:t>
      </w:r>
      <w:r w:rsidRPr="009C33B8">
        <w:t xml:space="preserve">both bacterial and fungal species in future work will be required in order to </w:t>
      </w:r>
      <w:r>
        <w:t>develop</w:t>
      </w:r>
      <w:r w:rsidRPr="009C33B8">
        <w:t xml:space="preserve"> a more realistic view on how root traits and the rhizosphere microbiome may potentially feed back into processes that shape plant evolution and diversity.</w:t>
      </w:r>
    </w:p>
    <w:p w14:paraId="7E25D072" w14:textId="77777777" w:rsidR="00131E15" w:rsidRDefault="00131E15" w:rsidP="00131E15"/>
    <w:p w14:paraId="0BBAB402" w14:textId="77777777" w:rsidR="00131E15" w:rsidRDefault="00131E15" w:rsidP="00131E15">
      <w:pPr>
        <w:pStyle w:val="NormalWeb"/>
        <w:spacing w:before="0" w:beforeAutospacing="0" w:after="200" w:afterAutospacing="0"/>
      </w:pPr>
      <w:r>
        <w:rPr>
          <w:b/>
          <w:bCs/>
          <w:color w:val="000000"/>
        </w:rPr>
        <w:t>Data availability statement:</w:t>
      </w:r>
    </w:p>
    <w:p w14:paraId="14985751" w14:textId="77777777" w:rsidR="00131E15" w:rsidRDefault="00131E15" w:rsidP="00131E15">
      <w:pPr>
        <w:pStyle w:val="NormalWeb"/>
        <w:spacing w:before="0" w:beforeAutospacing="0" w:after="200" w:afterAutospacing="0"/>
      </w:pPr>
      <w:r>
        <w:rPr>
          <w:color w:val="000000"/>
        </w:rPr>
        <w:t xml:space="preserve">The R code is available at GitHub at </w:t>
      </w:r>
      <w:hyperlink r:id="rId9" w:history="1">
        <w:r>
          <w:rPr>
            <w:rStyle w:val="Hyperlink"/>
            <w:rFonts w:eastAsia="Yu Gothic Light"/>
            <w:color w:val="1155CC"/>
          </w:rPr>
          <w:t>https://github.com/SaraMColom/Microbiome_2018</w:t>
        </w:r>
      </w:hyperlink>
      <w:r>
        <w:rPr>
          <w:color w:val="000000"/>
        </w:rPr>
        <w:t xml:space="preserve"> and the data will and the data will be uploaded to the Dryad Digital Repository.</w:t>
      </w:r>
    </w:p>
    <w:p w14:paraId="335A86CF" w14:textId="77777777" w:rsidR="00131E15" w:rsidRDefault="00131E15" w:rsidP="00131E15">
      <w:pPr>
        <w:pStyle w:val="NormalWeb"/>
        <w:spacing w:before="0" w:beforeAutospacing="0" w:after="200" w:afterAutospacing="0"/>
      </w:pPr>
      <w:r>
        <w:rPr>
          <w:b/>
          <w:bCs/>
          <w:color w:val="000000"/>
        </w:rPr>
        <w:t>Acknowledgements</w:t>
      </w:r>
    </w:p>
    <w:p w14:paraId="32F27882" w14:textId="77777777" w:rsidR="00131E15" w:rsidRDefault="00131E15" w:rsidP="00131E15">
      <w:pPr>
        <w:pStyle w:val="NormalWeb"/>
        <w:spacing w:before="0" w:beforeAutospacing="0" w:after="0" w:afterAutospacing="0"/>
      </w:pPr>
      <w:r>
        <w:rPr>
          <w:color w:val="000000"/>
        </w:rPr>
        <w:t>We graciously thank Patrick Schloss, Mark Hunter and members of the Baucom Lab for their helpful comments on earlier versions of this manuscript. We also thank Nia Johnson, Eliot Jackson and Yoav Jacob with their invaluable help collecting and processing samples in the field. This work was made possible with financial support of internal grants at the University of Michigan.</w:t>
      </w:r>
    </w:p>
    <w:p w14:paraId="1B05EDBE" w14:textId="77777777" w:rsidR="00131E15" w:rsidRPr="00AF14FC" w:rsidRDefault="00131E15" w:rsidP="00131E15"/>
    <w:p w14:paraId="4D7E55AF" w14:textId="77777777" w:rsidR="00131E15" w:rsidRPr="00AF14FC" w:rsidRDefault="00131E15" w:rsidP="00131E15"/>
    <w:p w14:paraId="02A9F53E" w14:textId="77777777" w:rsidR="00131E15" w:rsidRPr="00AF14FC" w:rsidRDefault="00131E15" w:rsidP="00131E15">
      <w:pPr>
        <w:spacing w:line="240" w:lineRule="auto"/>
        <w:rPr>
          <w:rFonts w:eastAsia="Yu Gothic Light"/>
          <w:b/>
          <w:bCs/>
          <w:color w:val="000000" w:themeColor="text1"/>
          <w:szCs w:val="24"/>
        </w:rPr>
      </w:pPr>
      <w:r w:rsidRPr="00AF14FC">
        <w:br w:type="page"/>
      </w:r>
    </w:p>
    <w:p w14:paraId="4D31F6C2" w14:textId="77777777" w:rsidR="00131E15" w:rsidRPr="000808D4" w:rsidRDefault="00131E15" w:rsidP="00131E15">
      <w:pPr>
        <w:pStyle w:val="Heading2"/>
        <w:numPr>
          <w:ilvl w:val="0"/>
          <w:numId w:val="0"/>
        </w:numPr>
        <w:spacing w:before="1440"/>
        <w:rPr>
          <w:lang w:val="es-PR"/>
        </w:rPr>
      </w:pPr>
      <w:bookmarkStart w:id="116" w:name="_Toc47359552"/>
      <w:r w:rsidRPr="000808D4">
        <w:rPr>
          <w:lang w:val="es-PR"/>
        </w:rPr>
        <w:lastRenderedPageBreak/>
        <w:t>References</w:t>
      </w:r>
      <w:bookmarkEnd w:id="116"/>
    </w:p>
    <w:p w14:paraId="10D442E7" w14:textId="77777777" w:rsidR="00131E15" w:rsidRPr="00994ADE" w:rsidRDefault="00131E15" w:rsidP="00131E15">
      <w:pPr>
        <w:pStyle w:val="NormalWeb"/>
        <w:spacing w:before="0" w:beforeAutospacing="0" w:after="200" w:afterAutospacing="0"/>
      </w:pPr>
      <w:r w:rsidRPr="000808D4">
        <w:rPr>
          <w:color w:val="000000"/>
          <w:lang w:val="es-PR"/>
        </w:rPr>
        <w:t xml:space="preserve">Ambrose, B. A., &amp; Purugganan, M. D. (2012). </w:t>
      </w:r>
      <w:r w:rsidRPr="00994ADE">
        <w:rPr>
          <w:color w:val="000000"/>
        </w:rPr>
        <w:t xml:space="preserve">Annual Plant Reviews, The Evolution of Plant Form. John Wiley &amp; Sons. </w:t>
      </w:r>
    </w:p>
    <w:p w14:paraId="3A175AE8" w14:textId="77777777" w:rsidR="00131E15" w:rsidRPr="00994ADE" w:rsidRDefault="00131E15" w:rsidP="00131E15">
      <w:pPr>
        <w:pStyle w:val="NormalWeb"/>
        <w:spacing w:before="0" w:beforeAutospacing="0" w:after="200" w:afterAutospacing="0"/>
      </w:pPr>
      <w:r w:rsidRPr="00994ADE">
        <w:rPr>
          <w:color w:val="000000"/>
        </w:rPr>
        <w:t xml:space="preserve">Bach, E. M., Baer, S. G., Meyer, C. K., &amp; Six, J. (2010). Soil texture affects soil microbial and structural recovery during grassland restoration. Soil Biology &amp; Biochemistry, 42(12), 2182–2191. </w:t>
      </w:r>
    </w:p>
    <w:p w14:paraId="2D073898" w14:textId="77777777" w:rsidR="00131E15" w:rsidRPr="00994ADE" w:rsidRDefault="00131E15" w:rsidP="00131E15">
      <w:pPr>
        <w:pStyle w:val="NormalWeb"/>
        <w:spacing w:before="0" w:beforeAutospacing="0" w:after="200" w:afterAutospacing="0"/>
      </w:pPr>
      <w:r w:rsidRPr="00994ADE">
        <w:rPr>
          <w:color w:val="000000"/>
        </w:rPr>
        <w:t xml:space="preserve">BassiriRad, H. (Ed.). (2005). Nutrient Acquisition by Plants: An Ecological Perspective. Springer, Berlin, Heidelberg. </w:t>
      </w:r>
    </w:p>
    <w:p w14:paraId="0912EF8C" w14:textId="77777777" w:rsidR="00131E15" w:rsidRPr="00994ADE" w:rsidRDefault="00131E15" w:rsidP="00131E15">
      <w:pPr>
        <w:pStyle w:val="NormalWeb"/>
        <w:spacing w:before="0" w:beforeAutospacing="0" w:after="200" w:afterAutospacing="0"/>
      </w:pPr>
      <w:r w:rsidRPr="00994ADE">
        <w:rPr>
          <w:color w:val="000000"/>
        </w:rPr>
        <w:t xml:space="preserve">Bressan, M., Roncato, M.-A., Bellvert, F., Comte, G., Haichar, F. Z., Achouak, W., &amp; Berge, O. (2009). Exogenous glucosinolate produced by Arabidopsis thaliana has an impact on microbes in the rhizosphere and plant roots. The ISME Journal, 3(11), 1243–1257. </w:t>
      </w:r>
    </w:p>
    <w:p w14:paraId="367C768C" w14:textId="77777777" w:rsidR="00131E15" w:rsidRPr="00994ADE" w:rsidRDefault="00131E15" w:rsidP="00131E15">
      <w:pPr>
        <w:pStyle w:val="NormalWeb"/>
        <w:spacing w:before="0" w:beforeAutospacing="0" w:after="200" w:afterAutospacing="0"/>
      </w:pPr>
      <w:r w:rsidRPr="00994ADE">
        <w:rPr>
          <w:color w:val="000000"/>
        </w:rPr>
        <w:t xml:space="preserve">Brockett, B. F. T., Prescott, C. E., &amp; Grayston, S. J. (2012). Soil moisture is the major factor influencing microbial community structure and enzyme activities across seven biogeoclimatic zones in western Canada. Soil Biology &amp; Biochemistry, 44(1), 9–20. </w:t>
      </w:r>
    </w:p>
    <w:p w14:paraId="5FDCA489" w14:textId="77777777" w:rsidR="00131E15" w:rsidRPr="00994ADE" w:rsidRDefault="00131E15" w:rsidP="00131E15">
      <w:pPr>
        <w:pStyle w:val="NormalWeb"/>
        <w:spacing w:before="0" w:beforeAutospacing="0" w:after="200" w:afterAutospacing="0"/>
      </w:pPr>
      <w:r w:rsidRPr="00994ADE">
        <w:rPr>
          <w:color w:val="000000"/>
        </w:rPr>
        <w:t xml:space="preserve">Callaway, R. M., Thelen, G. C., Rodriguez, A., &amp; Holben, W. E. (2004). Soil biota and exotic plant invasion. Nature, 427(6976), 731–733. </w:t>
      </w:r>
    </w:p>
    <w:p w14:paraId="2EA10725" w14:textId="77777777" w:rsidR="00131E15" w:rsidRPr="00994ADE" w:rsidRDefault="00131E15" w:rsidP="00131E15">
      <w:pPr>
        <w:pStyle w:val="NormalWeb"/>
        <w:spacing w:before="0" w:beforeAutospacing="0" w:after="200" w:afterAutospacing="0"/>
      </w:pPr>
      <w:r w:rsidRPr="00994ADE">
        <w:rPr>
          <w:color w:val="000000"/>
        </w:rPr>
        <w:t xml:space="preserve">de Vries, F. T., Manning, P., Tallowin, J. R. B., Mortimer, S. R., Pilgrim, E. S., Harrison, K. A., Hobbs, P. J., Quirk, H., Shipley, B., Cornelissen, J. H. C., &amp; Others. (2012). Abiotic drivers and plant traits explain landscape-scale patterns in soil microbial communities. Ecology Letters, 15(11), 1230–1239. </w:t>
      </w:r>
    </w:p>
    <w:p w14:paraId="729BD514" w14:textId="77777777" w:rsidR="00131E15" w:rsidRPr="00994ADE" w:rsidRDefault="00131E15" w:rsidP="00131E15">
      <w:pPr>
        <w:pStyle w:val="NormalWeb"/>
        <w:spacing w:before="0" w:beforeAutospacing="0" w:after="200" w:afterAutospacing="0"/>
      </w:pPr>
      <w:r w:rsidRPr="00994ADE">
        <w:t xml:space="preserve">Denef, V. J., Carrick, H. J., Cavaletto, J., Chiang, E., Johengen, T. H., &amp; Vanderploeg, H. A. (2017). Lake Bacterial Assemblage Composition Is Sensitive to Biological Disturbance Caused by an Invasive Filter Feeder. </w:t>
      </w:r>
      <w:r w:rsidRPr="00994ADE">
        <w:rPr>
          <w:i/>
          <w:iCs/>
        </w:rPr>
        <w:t>mSphere</w:t>
      </w:r>
      <w:r w:rsidRPr="00994ADE">
        <w:t xml:space="preserve">, </w:t>
      </w:r>
      <w:r w:rsidRPr="00994ADE">
        <w:rPr>
          <w:i/>
          <w:iCs/>
        </w:rPr>
        <w:t>2</w:t>
      </w:r>
      <w:r w:rsidRPr="00994ADE">
        <w:t xml:space="preserve">(3). </w:t>
      </w:r>
    </w:p>
    <w:p w14:paraId="5F4A5AC6" w14:textId="77777777" w:rsidR="00131E15" w:rsidRPr="00994ADE" w:rsidRDefault="00131E15" w:rsidP="00131E15">
      <w:pPr>
        <w:pStyle w:val="NormalWeb"/>
        <w:spacing w:before="0" w:beforeAutospacing="0" w:after="200" w:afterAutospacing="0"/>
      </w:pPr>
      <w:r w:rsidRPr="00994ADE">
        <w:rPr>
          <w:color w:val="000000"/>
        </w:rPr>
        <w:t xml:space="preserve">Erktan, A., McCormack, M. L., &amp; Roumet, C. (2018). Frontiers in root ecology: recent advances and future challenges. Plant and Soil, 424(1), 1–9. </w:t>
      </w:r>
    </w:p>
    <w:p w14:paraId="4289372B" w14:textId="77777777" w:rsidR="00131E15" w:rsidRPr="00994ADE" w:rsidRDefault="00131E15" w:rsidP="00131E15">
      <w:pPr>
        <w:pStyle w:val="NormalWeb"/>
        <w:spacing w:before="0" w:beforeAutospacing="0" w:after="200" w:afterAutospacing="0"/>
      </w:pPr>
      <w:r w:rsidRPr="00994ADE">
        <w:rPr>
          <w:color w:val="000000"/>
        </w:rPr>
        <w:t xml:space="preserve">Fitter, A. H. (1987). AN ARCHITECTURAL APPROACH TO THE COMPARATIVE ECOLOGY OF PLANT ROOT SYSTEMS. The New Phytologist, 106, 61–77. </w:t>
      </w:r>
    </w:p>
    <w:p w14:paraId="25165346" w14:textId="77777777" w:rsidR="00131E15" w:rsidRPr="00994ADE" w:rsidRDefault="00131E15" w:rsidP="00131E15">
      <w:pPr>
        <w:pStyle w:val="NormalWeb"/>
        <w:spacing w:before="0" w:beforeAutospacing="0" w:after="200" w:afterAutospacing="0"/>
      </w:pPr>
      <w:r w:rsidRPr="00994ADE">
        <w:rPr>
          <w:color w:val="000000"/>
        </w:rPr>
        <w:t xml:space="preserve">Fitzpatrick, C. R., Copeland, J., Wang, P. W., Guttman, D. S., Kotanen, P. M., &amp; Johnson, M. T. J. (2018). Assembly and ecological function of the root microbiome across angiosperm plant species. Proceedings of the National Academy of Sciences of the United States of America, 115(6), E1157–E1165. </w:t>
      </w:r>
    </w:p>
    <w:p w14:paraId="6485786C" w14:textId="77777777" w:rsidR="00131E15" w:rsidRPr="00994ADE" w:rsidRDefault="00131E15" w:rsidP="00131E15">
      <w:pPr>
        <w:pStyle w:val="NormalWeb"/>
        <w:spacing w:before="0" w:beforeAutospacing="0" w:after="200" w:afterAutospacing="0"/>
      </w:pPr>
      <w:r w:rsidRPr="00994ADE">
        <w:rPr>
          <w:color w:val="000000"/>
        </w:rPr>
        <w:t xml:space="preserve">Friesen, M. L., Porter, S. S., Stark, S. C., von Wettberg, E. J., Sachs, J. L., &amp; Martinez-Romero, E. (2011). Microbially Mediated Plant Functional Traits. Annual Review of. </w:t>
      </w:r>
    </w:p>
    <w:p w14:paraId="6F69B8D3" w14:textId="77777777" w:rsidR="00131E15" w:rsidRPr="00994ADE" w:rsidRDefault="00131E15" w:rsidP="00131E15">
      <w:pPr>
        <w:pStyle w:val="NormalWeb"/>
        <w:spacing w:before="0" w:beforeAutospacing="0" w:after="200" w:afterAutospacing="0"/>
      </w:pPr>
      <w:r w:rsidRPr="00994ADE">
        <w:rPr>
          <w:color w:val="000000"/>
        </w:rPr>
        <w:t xml:space="preserve">Jacoby, R., Peukert, M., Succurro, A., Koprivova, A., &amp; Kopriva, S. (2017). The Role of Soil Microorganisms in Plant Mineral Nutrition-Current Knowledge and Future Directions. Frontiers in Plant Science, 8, 1617. </w:t>
      </w:r>
    </w:p>
    <w:p w14:paraId="45E45E94" w14:textId="77777777" w:rsidR="00131E15" w:rsidRPr="00994ADE" w:rsidRDefault="00131E15" w:rsidP="00131E15">
      <w:pPr>
        <w:pStyle w:val="NormalWeb"/>
        <w:spacing w:before="0" w:beforeAutospacing="0" w:after="200" w:afterAutospacing="0"/>
      </w:pPr>
      <w:r w:rsidRPr="00994ADE">
        <w:rPr>
          <w:color w:val="000000"/>
        </w:rPr>
        <w:lastRenderedPageBreak/>
        <w:t xml:space="preserve">Jonsson, L. M., Nilsson, M.-C., Wardle, D. A., &amp; Zackrisson, O. (2001). Context dependent effects of ectomycorrhizal species richness on tree seedling productivity. Oikos , 93(3), 353–364. </w:t>
      </w:r>
    </w:p>
    <w:p w14:paraId="650D2B34" w14:textId="77777777" w:rsidR="00131E15" w:rsidRPr="00994ADE" w:rsidRDefault="00131E15" w:rsidP="00131E15">
      <w:pPr>
        <w:pStyle w:val="NormalWeb"/>
        <w:spacing w:before="0" w:beforeAutospacing="0" w:after="200" w:afterAutospacing="0"/>
      </w:pPr>
      <w:r w:rsidRPr="00994ADE">
        <w:rPr>
          <w:color w:val="000000"/>
        </w:rPr>
        <w:t xml:space="preserve">Li, X., Liu, F., Li, G., Lin, Q., &amp; Jensen, C. R. (2010). Soil microbial response, water and nitrogen use by tomato under different irrigation regimes. Agricultural Water Management, 98(3), 414–418. </w:t>
      </w:r>
    </w:p>
    <w:p w14:paraId="453F691E" w14:textId="77777777" w:rsidR="00131E15" w:rsidRPr="00994ADE" w:rsidRDefault="00131E15" w:rsidP="00131E15">
      <w:pPr>
        <w:pStyle w:val="NormalWeb"/>
        <w:spacing w:before="0" w:beforeAutospacing="0" w:after="200" w:afterAutospacing="0"/>
      </w:pPr>
      <w:r w:rsidRPr="00994ADE">
        <w:rPr>
          <w:color w:val="000000"/>
        </w:rPr>
        <w:t xml:space="preserve">Lynch, J. (1995). Root Architecture and Plant Productivity. Plant Physiology, 109(1), 7–13. </w:t>
      </w:r>
    </w:p>
    <w:p w14:paraId="2CB08E13" w14:textId="77777777" w:rsidR="00131E15" w:rsidRPr="00994ADE" w:rsidRDefault="00131E15" w:rsidP="00131E15">
      <w:pPr>
        <w:pStyle w:val="NormalWeb"/>
        <w:spacing w:before="0" w:beforeAutospacing="0" w:after="200" w:afterAutospacing="0"/>
      </w:pPr>
      <w:r w:rsidRPr="00994ADE">
        <w:rPr>
          <w:color w:val="000000"/>
        </w:rPr>
        <w:t xml:space="preserve">Lynch, J. M., &amp; Whipps, J. M. (1990). Substrate flow in the rhizosphere. Plant and Soil, 129(1), 1–10. </w:t>
      </w:r>
    </w:p>
    <w:p w14:paraId="0C473124" w14:textId="77777777" w:rsidR="00131E15" w:rsidRPr="00994ADE" w:rsidRDefault="00131E15" w:rsidP="00131E15">
      <w:pPr>
        <w:pStyle w:val="NormalWeb"/>
        <w:spacing w:before="0" w:beforeAutospacing="0" w:after="200" w:afterAutospacing="0"/>
      </w:pPr>
      <w:r w:rsidRPr="00994ADE">
        <w:rPr>
          <w:color w:val="000000"/>
        </w:rPr>
        <w:t xml:space="preserve">McMurdie, P. J., &amp; Holmes, S. (2013). phyloseq: an R package for reproducible interactive analysis and graphics of microbiome census data. PloS One, 8(4), e61217. </w:t>
      </w:r>
    </w:p>
    <w:p w14:paraId="2234FB6F" w14:textId="77777777" w:rsidR="00131E15" w:rsidRPr="00994ADE" w:rsidRDefault="00131E15" w:rsidP="00131E15">
      <w:pPr>
        <w:pStyle w:val="NormalWeb"/>
        <w:spacing w:before="0" w:beforeAutospacing="0" w:after="200" w:afterAutospacing="0"/>
      </w:pPr>
      <w:r w:rsidRPr="00994ADE">
        <w:rPr>
          <w:color w:val="000000"/>
        </w:rPr>
        <w:t xml:space="preserve">Peiffer, J. A., Spor, A., Koren, O., Jin, Z., Tringe, S. G., Dangl, J. L., Buckler, E. S., &amp; Ley, R. E. (2013). Diversity and heritability of the maize rhizosphere microbiome under field conditions. Proceedings of the National Academy of Sciences of the United States of America, 110(16), 6548–6553. </w:t>
      </w:r>
    </w:p>
    <w:p w14:paraId="659EA47E" w14:textId="77777777" w:rsidR="00131E15" w:rsidRPr="00994ADE" w:rsidRDefault="00131E15" w:rsidP="00131E15">
      <w:pPr>
        <w:pStyle w:val="NormalWeb"/>
        <w:spacing w:before="0" w:beforeAutospacing="0" w:after="200" w:afterAutospacing="0"/>
      </w:pPr>
      <w:r w:rsidRPr="000808D4">
        <w:rPr>
          <w:color w:val="000000"/>
          <w:lang w:val="es-PR"/>
        </w:rPr>
        <w:t xml:space="preserve">Peralta, A. L., Ludmer, S., &amp; Kent, A. D. (2013). </w:t>
      </w:r>
      <w:r w:rsidRPr="00994ADE">
        <w:rPr>
          <w:color w:val="000000"/>
        </w:rPr>
        <w:t xml:space="preserve">Hydrologic history influences microbial community composition and nitrogen cycling under experimental drying/wetting treatments. Soil Biology &amp; Biochemistry, 66, 29–37. </w:t>
      </w:r>
    </w:p>
    <w:p w14:paraId="12196771" w14:textId="77777777" w:rsidR="00131E15" w:rsidRDefault="00131E15" w:rsidP="00131E15">
      <w:pPr>
        <w:pStyle w:val="NormalWeb"/>
        <w:spacing w:before="0" w:beforeAutospacing="0" w:after="200" w:afterAutospacing="0"/>
        <w:rPr>
          <w:color w:val="000000"/>
        </w:rPr>
      </w:pPr>
      <w:r w:rsidRPr="00994ADE">
        <w:rPr>
          <w:color w:val="000000"/>
        </w:rPr>
        <w:t xml:space="preserve">Quast, C., Pruesse, E., Yilmaz, P., Gerken, J., Schweer, T., Yarza, P., Peplies, J., &amp; Glöckner, F. O. (2013). The SILVA ribosomal RNA gene database project: improved data processing and web-based tools. Nucleic Acids Research, 41(Database issue), D590–D596. </w:t>
      </w:r>
    </w:p>
    <w:p w14:paraId="73A22294" w14:textId="77777777" w:rsidR="00131E15" w:rsidRPr="00994ADE" w:rsidRDefault="00131E15" w:rsidP="00131E15">
      <w:pPr>
        <w:pStyle w:val="NormalWeb"/>
        <w:spacing w:before="0" w:beforeAutospacing="0" w:after="200" w:afterAutospacing="0"/>
      </w:pPr>
      <w:r w:rsidRPr="00354104">
        <w:t>Pérez-Jaramillo, J. E., Carrión, V. J., Bosse, M., Ferrão, L. F. V., de Hollander, M., Garcia, A. A. F., Ramírez, C. A., Mendes, R., &amp; Raaijmakers, J. M. (2017). Linking rhizosphere microbiome composition of wild and domesticated Phaseolus vulgaris to genotypic and root phenotypic traits. The ISME Journal, 11(10), 2244–2257.</w:t>
      </w:r>
    </w:p>
    <w:p w14:paraId="2E158160" w14:textId="77777777" w:rsidR="00131E15" w:rsidRPr="00994ADE" w:rsidRDefault="00131E15" w:rsidP="00131E15">
      <w:pPr>
        <w:pStyle w:val="NormalWeb"/>
        <w:spacing w:before="0" w:beforeAutospacing="0" w:after="200" w:afterAutospacing="0"/>
      </w:pPr>
      <w:r w:rsidRPr="00994ADE">
        <w:rPr>
          <w:color w:val="000000"/>
        </w:rPr>
        <w:t xml:space="preserve">Saleem, M., Law, A. D., &amp; Moe, L. A. (2016). Nicotiana Roots Recruit Rare Rhizosphere Taxa as Major Root-Inhabiting Microbes. Microbial Ecology, 71(2), 469–472. </w:t>
      </w:r>
    </w:p>
    <w:p w14:paraId="0A11123A" w14:textId="77777777" w:rsidR="00131E15" w:rsidRPr="00994ADE" w:rsidRDefault="00131E15" w:rsidP="00131E15">
      <w:pPr>
        <w:pStyle w:val="NormalWeb"/>
        <w:spacing w:before="0" w:beforeAutospacing="0" w:after="200" w:afterAutospacing="0"/>
      </w:pPr>
      <w:r w:rsidRPr="00994ADE">
        <w:rPr>
          <w:color w:val="000000"/>
        </w:rPr>
        <w:t xml:space="preserve">Saleem, M., Law, A. D., Sahib, M. R., Pervaiz, Z. H., &amp; Zhang, Q. (2018). Impact of root system architecture on rhizosphere and root microbiome. Rhizosphere, 6, 47–51. </w:t>
      </w:r>
    </w:p>
    <w:p w14:paraId="4BF4E016" w14:textId="77777777" w:rsidR="00131E15" w:rsidRPr="00994ADE" w:rsidRDefault="00131E15" w:rsidP="00131E15">
      <w:pPr>
        <w:pStyle w:val="NormalWeb"/>
        <w:spacing w:before="0" w:beforeAutospacing="0" w:after="200" w:afterAutospacing="0"/>
      </w:pPr>
      <w:r w:rsidRPr="00994ADE">
        <w:rPr>
          <w:color w:val="000000"/>
        </w:rPr>
        <w:t xml:space="preserve">Stres, B., Danevcic, T., Pal, L., Fuka, M. M., Resman, L., Leskovec, S., Hacin, J., Stopar, D., Mahne, I., &amp; Mandic-Mulec, I. (2008). Influence of temperature and soil water content on bacterial, archaeal and denitrifying microbial communities in drained fen grassland soil microcosms. FEMS Microbiology Ecology, 66(1), 110–122. </w:t>
      </w:r>
    </w:p>
    <w:p w14:paraId="0C457B7F" w14:textId="77777777" w:rsidR="00131E15" w:rsidRPr="00994ADE" w:rsidRDefault="00131E15" w:rsidP="00131E15">
      <w:pPr>
        <w:pStyle w:val="NormalWeb"/>
        <w:spacing w:before="0" w:beforeAutospacing="0" w:after="200" w:afterAutospacing="0"/>
      </w:pPr>
      <w:r w:rsidRPr="00994ADE">
        <w:rPr>
          <w:color w:val="000000"/>
        </w:rPr>
        <w:t xml:space="preserve">van der Heijden, M. G. A., Bardgett, R. D., &amp; van Straalen, N. M. (2008). The unseen majority: soil microbes as drivers of plant diversity and productivity in terrestrial ecosystems. Ecology Letters, 11(3), 296–310. </w:t>
      </w:r>
    </w:p>
    <w:p w14:paraId="609F5FE5" w14:textId="77777777" w:rsidR="00131E15" w:rsidRPr="00994ADE" w:rsidRDefault="00131E15" w:rsidP="00131E15">
      <w:pPr>
        <w:pStyle w:val="NormalWeb"/>
        <w:spacing w:before="0" w:beforeAutospacing="0" w:after="200" w:afterAutospacing="0"/>
      </w:pPr>
      <w:r w:rsidRPr="00994ADE">
        <w:rPr>
          <w:color w:val="000000"/>
        </w:rPr>
        <w:t xml:space="preserve">van der Heijden, M. G. A., &amp; Hartmann, M. (2016). Networking in the Plant Microbiome [Review of Networking in the Plant Microbiome]. PLoS Biology, 14(2), e1002378. </w:t>
      </w:r>
    </w:p>
    <w:p w14:paraId="5D2ECD33" w14:textId="77777777" w:rsidR="00131E15" w:rsidRPr="00994ADE" w:rsidRDefault="00131E15" w:rsidP="00131E15">
      <w:pPr>
        <w:pStyle w:val="NormalWeb"/>
        <w:spacing w:before="0" w:beforeAutospacing="0" w:after="200" w:afterAutospacing="0"/>
      </w:pPr>
      <w:r w:rsidRPr="00994ADE">
        <w:rPr>
          <w:color w:val="000000"/>
        </w:rPr>
        <w:lastRenderedPageBreak/>
        <w:t xml:space="preserve">van der Heijden, M. G. A., Streitwolf-Engel, R., Riedl, R., Siegrist, S., Neudecker, A., Ineichen, K., Boller, T., Wiemken, A., &amp; Sanders, I. R. (2006). The mycorrhizal contribution to plant productivity, plant nutrition and soil structure in experimental grassland. The New Phytologist, 172(4), 739–752. </w:t>
      </w:r>
    </w:p>
    <w:p w14:paraId="678304C7" w14:textId="77777777" w:rsidR="00131E15" w:rsidRPr="00994ADE" w:rsidRDefault="00131E15" w:rsidP="00131E15">
      <w:pPr>
        <w:pStyle w:val="NormalWeb"/>
        <w:spacing w:before="0" w:beforeAutospacing="0" w:after="200" w:afterAutospacing="0"/>
      </w:pPr>
      <w:r w:rsidRPr="00994ADE">
        <w:rPr>
          <w:color w:val="000000"/>
        </w:rPr>
        <w:t xml:space="preserve">Van Horn, D. J., Okie, J. G., Buelow, H. N., Gooseff, M. N., Barrett, J. E., &amp; Takacs-Vesbach, C. D. (2014). Soil microbial responses to increased moisture and organic resources along a salinity gradient in a polar desert. Applied and Environmental Microbiology, 80(10), 3034–3043. </w:t>
      </w:r>
    </w:p>
    <w:p w14:paraId="285B2BAC" w14:textId="77777777" w:rsidR="00131E15" w:rsidRPr="00994ADE" w:rsidRDefault="00131E15" w:rsidP="00131E15">
      <w:pPr>
        <w:pStyle w:val="NormalWeb"/>
        <w:spacing w:before="0" w:beforeAutospacing="0" w:after="200" w:afterAutospacing="0"/>
      </w:pPr>
      <w:r w:rsidRPr="00994ADE">
        <w:rPr>
          <w:color w:val="000000"/>
        </w:rPr>
        <w:t xml:space="preserve">Verbon, E. H., &amp; Liberman, L. M. (2016). Beneficial Microbes Affect Endogenous Mechanisms Controlling Root Development. Trends in Plant Science, 21(3), 218–229. </w:t>
      </w:r>
    </w:p>
    <w:p w14:paraId="4CA7361B" w14:textId="77777777" w:rsidR="00131E15" w:rsidRPr="00994ADE" w:rsidRDefault="00131E15" w:rsidP="00131E15">
      <w:pPr>
        <w:pStyle w:val="NormalWeb"/>
        <w:spacing w:before="0" w:beforeAutospacing="0" w:after="200" w:afterAutospacing="0"/>
      </w:pPr>
      <w:r w:rsidRPr="00994ADE">
        <w:rPr>
          <w:color w:val="000000"/>
        </w:rPr>
        <w:t xml:space="preserve">Wang, X., Pan, Q., Chen, F., Yan, X., &amp; Liao, H. (2011). Effects of co-inoculation with arbuscular mycorrhizal fungi and rhizobia on soybean growth as related to root architecture and availability of N and P. Mycorrhiza, 21(3), 173–181. </w:t>
      </w:r>
    </w:p>
    <w:p w14:paraId="45D394BB" w14:textId="77777777" w:rsidR="00131E15" w:rsidRPr="00994ADE" w:rsidRDefault="00131E15" w:rsidP="00131E15">
      <w:pPr>
        <w:pStyle w:val="NormalWeb"/>
        <w:spacing w:before="0" w:beforeAutospacing="0" w:after="200" w:afterAutospacing="0"/>
      </w:pPr>
      <w:r w:rsidRPr="000808D4">
        <w:rPr>
          <w:color w:val="000000"/>
          <w:lang w:val="es-PR"/>
        </w:rPr>
        <w:t xml:space="preserve">Yan, N., Marschner, P., Cao, W., Zuo, C., &amp; Qin, W. (2015). </w:t>
      </w:r>
      <w:r w:rsidRPr="00994ADE">
        <w:rPr>
          <w:color w:val="000000"/>
        </w:rPr>
        <w:t xml:space="preserve">Influence of salinity and water content on soil microorganisms. International Soil and Water Conservation Research, 3(4), 316–323. </w:t>
      </w:r>
    </w:p>
    <w:p w14:paraId="3B702FBA" w14:textId="483F8523" w:rsidR="00131E15" w:rsidRPr="00AF14FC" w:rsidRDefault="00131E15" w:rsidP="000808D4">
      <w:pPr>
        <w:spacing w:line="240" w:lineRule="auto"/>
        <w:sectPr w:rsidR="00131E15" w:rsidRPr="00AF14FC" w:rsidSect="002039B2">
          <w:pgSz w:w="12240" w:h="15840"/>
          <w:pgMar w:top="1440" w:right="1440" w:bottom="1440" w:left="1440" w:header="720" w:footer="720" w:gutter="0"/>
          <w:cols w:space="720"/>
          <w:docGrid w:linePitch="360"/>
        </w:sectPr>
      </w:pPr>
      <w:r w:rsidRPr="00994ADE">
        <w:rPr>
          <w:szCs w:val="24"/>
        </w:rPr>
        <w:t>Zhalnina, K., Dias, R., de Quadros, P. D., Davis-Richardson, A., Camargo, F. A. O., Clark, I. M., McGrath, S. P., Hirsch, P. R., &amp; Triplett, E. W. (2015). Soil pH determines microbial diversity and composition in the park grass experiment. Microbial Ecology, 69(2), 395–406.</w:t>
      </w:r>
    </w:p>
    <w:p w14:paraId="6D8E9922" w14:textId="77777777" w:rsidR="00B31E1C" w:rsidRDefault="0062559A"/>
    <w:sectPr w:rsidR="00B31E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olom, Sara" w:date="2021-06-30T11:46:00Z" w:initials="CS">
    <w:p w14:paraId="3CFB9629" w14:textId="77777777" w:rsidR="00323AF2" w:rsidRDefault="00323AF2" w:rsidP="00784856">
      <w:pPr>
        <w:pStyle w:val="CommentText"/>
      </w:pPr>
      <w:r>
        <w:rPr>
          <w:rStyle w:val="CommentReference"/>
        </w:rPr>
        <w:annotationRef/>
      </w:r>
      <w:r>
        <w:t>significant PC2 by treatment term for evenness</w:t>
      </w:r>
    </w:p>
  </w:comment>
  <w:comment w:id="8" w:author="Colom, Sara" w:date="2021-06-30T11:57:00Z" w:initials="CS">
    <w:p w14:paraId="1219DF59" w14:textId="77777777" w:rsidR="00E8246E" w:rsidRDefault="00E8246E" w:rsidP="008B0630">
      <w:pPr>
        <w:pStyle w:val="CommentText"/>
      </w:pPr>
      <w:r>
        <w:rPr>
          <w:rStyle w:val="CommentReference"/>
        </w:rPr>
        <w:annotationRef/>
      </w:r>
      <w:r>
        <w:t>left off here</w:t>
      </w:r>
    </w:p>
  </w:comment>
  <w:comment w:id="49" w:author="Colom, Sara" w:date="2021-07-01T10:53:00Z" w:initials="CS">
    <w:p w14:paraId="7EA3C403" w14:textId="77777777" w:rsidR="00CF4CC9" w:rsidRDefault="00CF4CC9" w:rsidP="00FB06DF">
      <w:pPr>
        <w:pStyle w:val="CommentText"/>
      </w:pPr>
      <w:r>
        <w:rPr>
          <w:rStyle w:val="CommentReference"/>
        </w:rPr>
        <w:annotationRef/>
      </w:r>
      <w:r>
        <w:t>check</w:t>
      </w:r>
    </w:p>
  </w:comment>
  <w:comment w:id="71" w:author="Colom, Sara" w:date="2021-07-01T11:04:00Z" w:initials="CS">
    <w:p w14:paraId="3D3D94BD" w14:textId="77777777" w:rsidR="003E6FCC" w:rsidRDefault="003E6FCC" w:rsidP="00586975">
      <w:pPr>
        <w:pStyle w:val="CommentText"/>
      </w:pPr>
      <w:r>
        <w:rPr>
          <w:rStyle w:val="CommentReference"/>
        </w:rPr>
        <w:annotationRef/>
      </w:r>
      <w:r>
        <w:t>*may alter* outcome</w:t>
      </w:r>
    </w:p>
  </w:comment>
  <w:comment w:id="90" w:author="Colom, Sara" w:date="2021-07-01T11:09:00Z" w:initials="CS">
    <w:p w14:paraId="5E48D67C" w14:textId="77777777" w:rsidR="003E6FCC" w:rsidRDefault="003E6FCC" w:rsidP="003922E7">
      <w:pPr>
        <w:pStyle w:val="CommentText"/>
      </w:pPr>
      <w:r>
        <w:rPr>
          <w:rStyle w:val="CommentReference"/>
        </w:rPr>
        <w:annotationRef/>
      </w:r>
      <w:r>
        <w:t>modify---discuss summary result of MASS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B9629" w15:done="0"/>
  <w15:commentEx w15:paraId="1219DF59" w15:done="0"/>
  <w15:commentEx w15:paraId="7EA3C403" w15:done="0"/>
  <w15:commentEx w15:paraId="3D3D94BD" w15:done="0"/>
  <w15:commentEx w15:paraId="5E48D6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6D7F8" w16cex:dateUtc="2021-06-30T15:46:00Z"/>
  <w16cex:commentExtensible w16cex:durableId="2486DAB7" w16cex:dateUtc="2021-06-30T15:57:00Z"/>
  <w16cex:commentExtensible w16cex:durableId="24881D29" w16cex:dateUtc="2021-07-01T14:53:00Z"/>
  <w16cex:commentExtensible w16cex:durableId="24881FA0" w16cex:dateUtc="2021-07-01T15:04:00Z"/>
  <w16cex:commentExtensible w16cex:durableId="24882103" w16cex:dateUtc="2021-07-01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B9629" w16cid:durableId="2486D7F8"/>
  <w16cid:commentId w16cid:paraId="1219DF59" w16cid:durableId="2486DAB7"/>
  <w16cid:commentId w16cid:paraId="7EA3C403" w16cid:durableId="24881D29"/>
  <w16cid:commentId w16cid:paraId="3D3D94BD" w16cid:durableId="24881FA0"/>
  <w16cid:commentId w16cid:paraId="5E48D67C" w16cid:durableId="248821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407C"/>
    <w:multiLevelType w:val="hybridMultilevel"/>
    <w:tmpl w:val="3CE46C10"/>
    <w:lvl w:ilvl="0" w:tplc="3FA29AA4">
      <w:start w:val="1"/>
      <w:numFmt w:val="upperLetter"/>
      <w:pStyle w:val="Heading6"/>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84F91"/>
    <w:multiLevelType w:val="hybridMultilevel"/>
    <w:tmpl w:val="815053DC"/>
    <w:lvl w:ilvl="0" w:tplc="76980E04">
      <w:start w:val="1"/>
      <w:numFmt w:val="decimal"/>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D572A"/>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87122D5"/>
    <w:multiLevelType w:val="hybridMultilevel"/>
    <w:tmpl w:val="E7BA8AC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E6C109F"/>
    <w:multiLevelType w:val="hybridMultilevel"/>
    <w:tmpl w:val="C900872A"/>
    <w:lvl w:ilvl="0" w:tplc="6D9A2E9E">
      <w:start w:val="1"/>
      <w:numFmt w:val="decimal"/>
      <w:lvlText w:val="Appendix S%1."/>
      <w:lvlJc w:val="left"/>
      <w:pPr>
        <w:ind w:left="71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BE7334"/>
    <w:multiLevelType w:val="hybridMultilevel"/>
    <w:tmpl w:val="EB326B9E"/>
    <w:lvl w:ilvl="0" w:tplc="168423A8">
      <w:start w:val="1"/>
      <w:numFmt w:val="decimal"/>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82B9D"/>
    <w:multiLevelType w:val="hybridMultilevel"/>
    <w:tmpl w:val="CD0E42BC"/>
    <w:lvl w:ilvl="0" w:tplc="830CD316">
      <w:start w:val="1"/>
      <w:numFmt w:val="decimal"/>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E04A8"/>
    <w:multiLevelType w:val="hybridMultilevel"/>
    <w:tmpl w:val="9A7296E8"/>
    <w:lvl w:ilvl="0" w:tplc="A67E9E6C">
      <w:start w:val="1"/>
      <w:numFmt w:val="decimal"/>
      <w:pStyle w:val="Heading1"/>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E2AC0"/>
    <w:multiLevelType w:val="hybridMultilevel"/>
    <w:tmpl w:val="64C674B8"/>
    <w:lvl w:ilvl="0" w:tplc="F4D080C4">
      <w:start w:val="1"/>
      <w:numFmt w:val="decimal"/>
      <w:pStyle w:val="Appendix"/>
      <w:lvlText w:val="Appendix S%1"/>
      <w:lvlJc w:val="left"/>
      <w:pPr>
        <w:ind w:left="6390" w:hanging="360"/>
      </w:pPr>
      <w:rPr>
        <w:rFonts w:hint="default"/>
      </w:rPr>
    </w:lvl>
    <w:lvl w:ilvl="1" w:tplc="04090019" w:tentative="1">
      <w:start w:val="1"/>
      <w:numFmt w:val="lowerLetter"/>
      <w:lvlText w:val="%2."/>
      <w:lvlJc w:val="left"/>
      <w:pPr>
        <w:ind w:left="8190" w:hanging="360"/>
      </w:pPr>
    </w:lvl>
    <w:lvl w:ilvl="2" w:tplc="0409001B" w:tentative="1">
      <w:start w:val="1"/>
      <w:numFmt w:val="lowerRoman"/>
      <w:lvlText w:val="%3."/>
      <w:lvlJc w:val="right"/>
      <w:pPr>
        <w:ind w:left="8910" w:hanging="180"/>
      </w:pPr>
    </w:lvl>
    <w:lvl w:ilvl="3" w:tplc="0409000F" w:tentative="1">
      <w:start w:val="1"/>
      <w:numFmt w:val="decimal"/>
      <w:lvlText w:val="%4."/>
      <w:lvlJc w:val="left"/>
      <w:pPr>
        <w:ind w:left="9630" w:hanging="360"/>
      </w:pPr>
    </w:lvl>
    <w:lvl w:ilvl="4" w:tplc="04090019" w:tentative="1">
      <w:start w:val="1"/>
      <w:numFmt w:val="lowerLetter"/>
      <w:lvlText w:val="%5."/>
      <w:lvlJc w:val="left"/>
      <w:pPr>
        <w:ind w:left="10350" w:hanging="360"/>
      </w:pPr>
    </w:lvl>
    <w:lvl w:ilvl="5" w:tplc="0409001B" w:tentative="1">
      <w:start w:val="1"/>
      <w:numFmt w:val="lowerRoman"/>
      <w:lvlText w:val="%6."/>
      <w:lvlJc w:val="right"/>
      <w:pPr>
        <w:ind w:left="11070" w:hanging="180"/>
      </w:pPr>
    </w:lvl>
    <w:lvl w:ilvl="6" w:tplc="0409000F" w:tentative="1">
      <w:start w:val="1"/>
      <w:numFmt w:val="decimal"/>
      <w:lvlText w:val="%7."/>
      <w:lvlJc w:val="left"/>
      <w:pPr>
        <w:ind w:left="11790" w:hanging="360"/>
      </w:pPr>
    </w:lvl>
    <w:lvl w:ilvl="7" w:tplc="04090019" w:tentative="1">
      <w:start w:val="1"/>
      <w:numFmt w:val="lowerLetter"/>
      <w:lvlText w:val="%8."/>
      <w:lvlJc w:val="left"/>
      <w:pPr>
        <w:ind w:left="12510" w:hanging="360"/>
      </w:pPr>
    </w:lvl>
    <w:lvl w:ilvl="8" w:tplc="0409001B" w:tentative="1">
      <w:start w:val="1"/>
      <w:numFmt w:val="lowerRoman"/>
      <w:lvlText w:val="%9."/>
      <w:lvlJc w:val="right"/>
      <w:pPr>
        <w:ind w:left="13230" w:hanging="180"/>
      </w:pPr>
    </w:lvl>
  </w:abstractNum>
  <w:abstractNum w:abstractNumId="9" w15:restartNumberingAfterBreak="0">
    <w:nsid w:val="5C1E2881"/>
    <w:multiLevelType w:val="hybridMultilevel"/>
    <w:tmpl w:val="D24096FC"/>
    <w:lvl w:ilvl="0" w:tplc="C642557A">
      <w:start w:val="1"/>
      <w:numFmt w:val="decimal"/>
      <w:pStyle w:val="Heading3"/>
      <w:lvlText w:val="Appendix 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11D4E"/>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BBF45E0"/>
    <w:multiLevelType w:val="multilevel"/>
    <w:tmpl w:val="95F450C0"/>
    <w:lvl w:ilvl="0">
      <w:start w:val="1"/>
      <w:numFmt w:val="decimal"/>
      <w:lvlText w:val="Chapter %1."/>
      <w:lvlJc w:val="center"/>
      <w:pPr>
        <w:ind w:left="3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1"/>
  </w:num>
  <w:num w:numId="2">
    <w:abstractNumId w:val="2"/>
  </w:num>
  <w:num w:numId="3">
    <w:abstractNumId w:val="1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6"/>
  </w:num>
  <w:num w:numId="8">
    <w:abstractNumId w:val="4"/>
  </w:num>
  <w:num w:numId="9">
    <w:abstractNumId w:val="3"/>
  </w:num>
  <w:num w:numId="10">
    <w:abstractNumId w:val="0"/>
  </w:num>
  <w:num w:numId="11">
    <w:abstractNumId w:val="7"/>
  </w:num>
  <w:num w:numId="12">
    <w:abstractNumId w:val="8"/>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om, Sara">
    <w15:presenceInfo w15:providerId="AD" w15:userId="S::scolom@umich.edu::caffd7f1-61fa-49b8-b834-26e0c95ee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15"/>
    <w:rsid w:val="00013AB6"/>
    <w:rsid w:val="000808D4"/>
    <w:rsid w:val="00093706"/>
    <w:rsid w:val="00131E15"/>
    <w:rsid w:val="00170610"/>
    <w:rsid w:val="00177C85"/>
    <w:rsid w:val="001A6F2E"/>
    <w:rsid w:val="001D4E9A"/>
    <w:rsid w:val="00323AF2"/>
    <w:rsid w:val="00377AE8"/>
    <w:rsid w:val="003E6FCC"/>
    <w:rsid w:val="00486DCA"/>
    <w:rsid w:val="005311EC"/>
    <w:rsid w:val="00594BB2"/>
    <w:rsid w:val="0062559A"/>
    <w:rsid w:val="00687981"/>
    <w:rsid w:val="00706AA0"/>
    <w:rsid w:val="007425D5"/>
    <w:rsid w:val="007D78D2"/>
    <w:rsid w:val="007E6CD8"/>
    <w:rsid w:val="00826DDD"/>
    <w:rsid w:val="00832E22"/>
    <w:rsid w:val="008E07FB"/>
    <w:rsid w:val="00961C6B"/>
    <w:rsid w:val="00963C33"/>
    <w:rsid w:val="009D0F41"/>
    <w:rsid w:val="009E736D"/>
    <w:rsid w:val="00A36194"/>
    <w:rsid w:val="00AB3EF1"/>
    <w:rsid w:val="00AE2715"/>
    <w:rsid w:val="00BA698F"/>
    <w:rsid w:val="00CB478B"/>
    <w:rsid w:val="00CB745E"/>
    <w:rsid w:val="00CF4CC9"/>
    <w:rsid w:val="00D04CDF"/>
    <w:rsid w:val="00D264D5"/>
    <w:rsid w:val="00D56A47"/>
    <w:rsid w:val="00DC4508"/>
    <w:rsid w:val="00E414F6"/>
    <w:rsid w:val="00E8246E"/>
    <w:rsid w:val="00EC1300"/>
    <w:rsid w:val="00EE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1BE8"/>
  <w15:chartTrackingRefBased/>
  <w15:docId w15:val="{E8D83E82-B3C7-442D-AF07-7F5E5765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E15"/>
    <w:pPr>
      <w:spacing w:after="0" w:line="480" w:lineRule="auto"/>
    </w:pPr>
    <w:rPr>
      <w:rFonts w:ascii="Times New Roman" w:eastAsia="Calibri" w:hAnsi="Times New Roman" w:cs="Times New Roman"/>
      <w:color w:val="000000"/>
      <w:sz w:val="24"/>
    </w:rPr>
  </w:style>
  <w:style w:type="paragraph" w:styleId="Heading1">
    <w:name w:val="heading 1"/>
    <w:basedOn w:val="Normal"/>
    <w:next w:val="Normal"/>
    <w:link w:val="Heading1Char"/>
    <w:uiPriority w:val="9"/>
    <w:qFormat/>
    <w:rsid w:val="00131E15"/>
    <w:pPr>
      <w:pageBreakBefore/>
      <w:numPr>
        <w:numId w:val="11"/>
      </w:numPr>
      <w:spacing w:before="1440" w:line="240" w:lineRule="auto"/>
      <w:jc w:val="center"/>
      <w:outlineLvl w:val="0"/>
    </w:pPr>
    <w:rPr>
      <w:rFonts w:eastAsia="Yu Gothic Light"/>
      <w:b/>
      <w:sz w:val="22"/>
    </w:rPr>
  </w:style>
  <w:style w:type="paragraph" w:styleId="Heading2">
    <w:name w:val="heading 2"/>
    <w:basedOn w:val="Normal"/>
    <w:next w:val="Normal"/>
    <w:link w:val="Heading2Char"/>
    <w:uiPriority w:val="9"/>
    <w:unhideWhenUsed/>
    <w:qFormat/>
    <w:rsid w:val="00131E15"/>
    <w:pPr>
      <w:keepNext/>
      <w:keepLines/>
      <w:numPr>
        <w:ilvl w:val="1"/>
        <w:numId w:val="1"/>
      </w:numPr>
      <w:spacing w:line="360" w:lineRule="auto"/>
      <w:outlineLvl w:val="1"/>
    </w:pPr>
    <w:rPr>
      <w:rFonts w:eastAsia="Yu Gothic Light"/>
      <w:b/>
      <w:bCs/>
      <w:color w:val="000000" w:themeColor="text1"/>
      <w:szCs w:val="24"/>
    </w:rPr>
  </w:style>
  <w:style w:type="paragraph" w:styleId="Heading3">
    <w:name w:val="heading 3"/>
    <w:basedOn w:val="Normal"/>
    <w:next w:val="Normal"/>
    <w:link w:val="Heading3Char"/>
    <w:uiPriority w:val="9"/>
    <w:unhideWhenUsed/>
    <w:qFormat/>
    <w:rsid w:val="00131E15"/>
    <w:pPr>
      <w:keepNext/>
      <w:keepLines/>
      <w:numPr>
        <w:numId w:val="13"/>
      </w:numPr>
      <w:spacing w:before="240" w:line="360" w:lineRule="auto"/>
      <w:jc w:val="center"/>
      <w:outlineLvl w:val="2"/>
    </w:pPr>
    <w:rPr>
      <w:rFonts w:eastAsia="Yu Gothic Light"/>
      <w:b/>
      <w:bCs/>
      <w:color w:val="auto"/>
    </w:rPr>
  </w:style>
  <w:style w:type="paragraph" w:styleId="Heading4">
    <w:name w:val="heading 4"/>
    <w:basedOn w:val="Normal"/>
    <w:next w:val="Normal"/>
    <w:link w:val="Heading4Char"/>
    <w:uiPriority w:val="9"/>
    <w:unhideWhenUsed/>
    <w:qFormat/>
    <w:rsid w:val="00131E15"/>
    <w:pPr>
      <w:keepNext/>
      <w:keepLines/>
      <w:numPr>
        <w:ilvl w:val="3"/>
        <w:numId w:val="1"/>
      </w:numPr>
      <w:spacing w:before="200" w:line="360" w:lineRule="auto"/>
      <w:outlineLvl w:val="3"/>
    </w:pPr>
    <w:rPr>
      <w:rFonts w:eastAsia="Yu Gothic Light"/>
      <w:bCs/>
      <w:i/>
      <w:iCs/>
      <w:color w:val="000000" w:themeColor="text1"/>
    </w:rPr>
  </w:style>
  <w:style w:type="paragraph" w:styleId="Heading5">
    <w:name w:val="heading 5"/>
    <w:basedOn w:val="Normal"/>
    <w:next w:val="Normal"/>
    <w:link w:val="Heading5Char"/>
    <w:uiPriority w:val="9"/>
    <w:unhideWhenUsed/>
    <w:qFormat/>
    <w:rsid w:val="00131E15"/>
    <w:pPr>
      <w:keepNext/>
      <w:keepLines/>
      <w:numPr>
        <w:ilvl w:val="4"/>
        <w:numId w:val="1"/>
      </w:numPr>
      <w:spacing w:before="200"/>
      <w:outlineLvl w:val="4"/>
    </w:pPr>
    <w:rPr>
      <w:rFonts w:ascii="Calibri Light" w:eastAsia="Yu Gothic Light" w:hAnsi="Calibri Light"/>
      <w:color w:val="1F4D78"/>
    </w:rPr>
  </w:style>
  <w:style w:type="paragraph" w:styleId="Heading6">
    <w:name w:val="heading 6"/>
    <w:basedOn w:val="Heading1"/>
    <w:next w:val="Normal"/>
    <w:link w:val="Heading6Char"/>
    <w:autoRedefine/>
    <w:uiPriority w:val="9"/>
    <w:unhideWhenUsed/>
    <w:qFormat/>
    <w:rsid w:val="00131E15"/>
    <w:pPr>
      <w:keepNext/>
      <w:keepLines/>
      <w:numPr>
        <w:numId w:val="10"/>
      </w:numPr>
      <w:spacing w:before="200"/>
      <w:outlineLvl w:val="5"/>
    </w:pPr>
    <w:rPr>
      <w:b w:val="0"/>
      <w:iCs/>
    </w:rPr>
  </w:style>
  <w:style w:type="paragraph" w:styleId="Heading7">
    <w:name w:val="heading 7"/>
    <w:basedOn w:val="Normal"/>
    <w:next w:val="Normal"/>
    <w:link w:val="Heading7Char"/>
    <w:uiPriority w:val="9"/>
    <w:semiHidden/>
    <w:unhideWhenUsed/>
    <w:qFormat/>
    <w:rsid w:val="00131E15"/>
    <w:pPr>
      <w:keepNext/>
      <w:keepLines/>
      <w:numPr>
        <w:ilvl w:val="6"/>
        <w:numId w:val="1"/>
      </w:numPr>
      <w:spacing w:before="200"/>
      <w:outlineLvl w:val="6"/>
    </w:pPr>
    <w:rPr>
      <w:rFonts w:ascii="Calibri Light" w:eastAsia="Yu Gothic Light" w:hAnsi="Calibri Light"/>
      <w:i/>
      <w:iCs/>
      <w:color w:val="404040"/>
    </w:rPr>
  </w:style>
  <w:style w:type="paragraph" w:styleId="Heading8">
    <w:name w:val="heading 8"/>
    <w:basedOn w:val="Normal"/>
    <w:next w:val="Normal"/>
    <w:link w:val="Heading8Char"/>
    <w:uiPriority w:val="9"/>
    <w:semiHidden/>
    <w:unhideWhenUsed/>
    <w:qFormat/>
    <w:rsid w:val="00131E15"/>
    <w:pPr>
      <w:keepNext/>
      <w:keepLines/>
      <w:numPr>
        <w:ilvl w:val="7"/>
        <w:numId w:val="1"/>
      </w:numPr>
      <w:spacing w:before="200"/>
      <w:outlineLvl w:val="7"/>
    </w:pPr>
    <w:rPr>
      <w:rFonts w:ascii="Calibri Light" w:eastAsia="Yu Gothic Light" w:hAnsi="Calibri Light"/>
      <w:color w:val="404040"/>
      <w:sz w:val="20"/>
      <w:szCs w:val="20"/>
    </w:rPr>
  </w:style>
  <w:style w:type="paragraph" w:styleId="Heading9">
    <w:name w:val="heading 9"/>
    <w:basedOn w:val="Normal"/>
    <w:next w:val="Normal"/>
    <w:link w:val="Heading9Char"/>
    <w:uiPriority w:val="9"/>
    <w:semiHidden/>
    <w:unhideWhenUsed/>
    <w:qFormat/>
    <w:rsid w:val="00131E15"/>
    <w:pPr>
      <w:keepNext/>
      <w:keepLines/>
      <w:numPr>
        <w:ilvl w:val="8"/>
        <w:numId w:val="1"/>
      </w:numPr>
      <w:spacing w:before="200"/>
      <w:outlineLvl w:val="8"/>
    </w:pPr>
    <w:rPr>
      <w:rFonts w:ascii="Calibri Light" w:eastAsia="Yu Gothic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E15"/>
    <w:rPr>
      <w:rFonts w:ascii="Times New Roman" w:eastAsia="Yu Gothic Light" w:hAnsi="Times New Roman" w:cs="Times New Roman"/>
      <w:b/>
      <w:color w:val="000000"/>
    </w:rPr>
  </w:style>
  <w:style w:type="character" w:customStyle="1" w:styleId="Heading2Char">
    <w:name w:val="Heading 2 Char"/>
    <w:basedOn w:val="DefaultParagraphFont"/>
    <w:link w:val="Heading2"/>
    <w:uiPriority w:val="9"/>
    <w:rsid w:val="00131E15"/>
    <w:rPr>
      <w:rFonts w:ascii="Times New Roman" w:eastAsia="Yu Gothic Light"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131E15"/>
    <w:rPr>
      <w:rFonts w:ascii="Times New Roman" w:eastAsia="Yu Gothic Light" w:hAnsi="Times New Roman" w:cs="Times New Roman"/>
      <w:b/>
      <w:bCs/>
      <w:sz w:val="24"/>
    </w:rPr>
  </w:style>
  <w:style w:type="character" w:customStyle="1" w:styleId="Heading4Char">
    <w:name w:val="Heading 4 Char"/>
    <w:basedOn w:val="DefaultParagraphFont"/>
    <w:link w:val="Heading4"/>
    <w:uiPriority w:val="9"/>
    <w:rsid w:val="00131E15"/>
    <w:rPr>
      <w:rFonts w:ascii="Times New Roman" w:eastAsia="Yu Gothic Light" w:hAnsi="Times New Roman" w:cs="Times New Roman"/>
      <w:bCs/>
      <w:i/>
      <w:iCs/>
      <w:color w:val="000000" w:themeColor="text1"/>
      <w:sz w:val="24"/>
    </w:rPr>
  </w:style>
  <w:style w:type="character" w:customStyle="1" w:styleId="Heading5Char">
    <w:name w:val="Heading 5 Char"/>
    <w:basedOn w:val="DefaultParagraphFont"/>
    <w:link w:val="Heading5"/>
    <w:uiPriority w:val="9"/>
    <w:rsid w:val="00131E15"/>
    <w:rPr>
      <w:rFonts w:ascii="Calibri Light" w:eastAsia="Yu Gothic Light" w:hAnsi="Calibri Light" w:cs="Times New Roman"/>
      <w:color w:val="1F4D78"/>
      <w:sz w:val="24"/>
    </w:rPr>
  </w:style>
  <w:style w:type="character" w:customStyle="1" w:styleId="Heading6Char">
    <w:name w:val="Heading 6 Char"/>
    <w:basedOn w:val="DefaultParagraphFont"/>
    <w:link w:val="Heading6"/>
    <w:uiPriority w:val="9"/>
    <w:rsid w:val="00131E15"/>
    <w:rPr>
      <w:rFonts w:ascii="Times New Roman" w:eastAsia="Yu Gothic Light" w:hAnsi="Times New Roman" w:cs="Times New Roman"/>
      <w:iCs/>
      <w:color w:val="000000"/>
    </w:rPr>
  </w:style>
  <w:style w:type="character" w:customStyle="1" w:styleId="Heading7Char">
    <w:name w:val="Heading 7 Char"/>
    <w:basedOn w:val="DefaultParagraphFont"/>
    <w:link w:val="Heading7"/>
    <w:uiPriority w:val="9"/>
    <w:semiHidden/>
    <w:rsid w:val="00131E15"/>
    <w:rPr>
      <w:rFonts w:ascii="Calibri Light" w:eastAsia="Yu Gothic Light" w:hAnsi="Calibri Light" w:cs="Times New Roman"/>
      <w:i/>
      <w:iCs/>
      <w:color w:val="404040"/>
      <w:sz w:val="24"/>
    </w:rPr>
  </w:style>
  <w:style w:type="character" w:customStyle="1" w:styleId="Heading8Char">
    <w:name w:val="Heading 8 Char"/>
    <w:basedOn w:val="DefaultParagraphFont"/>
    <w:link w:val="Heading8"/>
    <w:uiPriority w:val="9"/>
    <w:semiHidden/>
    <w:rsid w:val="00131E15"/>
    <w:rPr>
      <w:rFonts w:ascii="Calibri Light" w:eastAsia="Yu Gothic Light" w:hAnsi="Calibri Light" w:cs="Times New Roman"/>
      <w:color w:val="404040"/>
      <w:sz w:val="20"/>
      <w:szCs w:val="20"/>
    </w:rPr>
  </w:style>
  <w:style w:type="character" w:customStyle="1" w:styleId="Heading9Char">
    <w:name w:val="Heading 9 Char"/>
    <w:basedOn w:val="DefaultParagraphFont"/>
    <w:link w:val="Heading9"/>
    <w:uiPriority w:val="9"/>
    <w:semiHidden/>
    <w:rsid w:val="00131E15"/>
    <w:rPr>
      <w:rFonts w:ascii="Calibri Light" w:eastAsia="Yu Gothic Light" w:hAnsi="Calibri Light" w:cs="Times New Roman"/>
      <w:i/>
      <w:iCs/>
      <w:color w:val="404040"/>
      <w:sz w:val="20"/>
      <w:szCs w:val="20"/>
    </w:rPr>
  </w:style>
  <w:style w:type="paragraph" w:styleId="TOCHeading">
    <w:name w:val="TOC Heading"/>
    <w:basedOn w:val="Heading1"/>
    <w:next w:val="Normal"/>
    <w:uiPriority w:val="39"/>
    <w:unhideWhenUsed/>
    <w:qFormat/>
    <w:rsid w:val="00131E15"/>
    <w:pPr>
      <w:keepNext/>
      <w:spacing w:before="240" w:line="259" w:lineRule="auto"/>
      <w:jc w:val="left"/>
      <w:outlineLvl w:val="9"/>
    </w:pPr>
    <w:rPr>
      <w:rFonts w:ascii="Calibri Light" w:hAnsi="Calibri Light"/>
      <w:b w:val="0"/>
      <w:color w:val="2E74B5"/>
      <w:sz w:val="32"/>
    </w:rPr>
  </w:style>
  <w:style w:type="paragraph" w:styleId="TOC1">
    <w:name w:val="toc 1"/>
    <w:basedOn w:val="Normal"/>
    <w:next w:val="Normal"/>
    <w:uiPriority w:val="39"/>
    <w:unhideWhenUsed/>
    <w:rsid w:val="00131E15"/>
    <w:pPr>
      <w:tabs>
        <w:tab w:val="right" w:leader="dot" w:pos="9350"/>
      </w:tabs>
      <w:spacing w:after="240" w:line="360" w:lineRule="auto"/>
    </w:pPr>
    <w:rPr>
      <w:bCs/>
      <w:szCs w:val="24"/>
    </w:rPr>
  </w:style>
  <w:style w:type="character" w:styleId="Hyperlink">
    <w:name w:val="Hyperlink"/>
    <w:uiPriority w:val="99"/>
    <w:unhideWhenUsed/>
    <w:rsid w:val="00131E15"/>
    <w:rPr>
      <w:color w:val="0563C1"/>
      <w:u w:val="single"/>
    </w:rPr>
  </w:style>
  <w:style w:type="paragraph" w:customStyle="1" w:styleId="Notes">
    <w:name w:val="Notes"/>
    <w:basedOn w:val="Normal"/>
    <w:link w:val="NotesChar"/>
    <w:qFormat/>
    <w:rsid w:val="00131E15"/>
    <w:pPr>
      <w:spacing w:line="240" w:lineRule="auto"/>
    </w:pPr>
    <w:rPr>
      <w:sz w:val="18"/>
    </w:rPr>
  </w:style>
  <w:style w:type="paragraph" w:styleId="Quote">
    <w:name w:val="Quote"/>
    <w:basedOn w:val="Normal"/>
    <w:next w:val="Normal"/>
    <w:link w:val="QuoteChar"/>
    <w:uiPriority w:val="29"/>
    <w:qFormat/>
    <w:rsid w:val="00131E15"/>
    <w:pPr>
      <w:spacing w:before="200" w:line="240" w:lineRule="auto"/>
      <w:ind w:left="864" w:right="864"/>
      <w:jc w:val="center"/>
    </w:pPr>
    <w:rPr>
      <w:i/>
      <w:iCs/>
    </w:rPr>
  </w:style>
  <w:style w:type="character" w:customStyle="1" w:styleId="QuoteChar">
    <w:name w:val="Quote Char"/>
    <w:basedOn w:val="DefaultParagraphFont"/>
    <w:link w:val="Quote"/>
    <w:uiPriority w:val="29"/>
    <w:rsid w:val="00131E15"/>
    <w:rPr>
      <w:rFonts w:ascii="Times New Roman" w:eastAsia="Calibri" w:hAnsi="Times New Roman" w:cs="Times New Roman"/>
      <w:i/>
      <w:iCs/>
      <w:color w:val="000000"/>
      <w:sz w:val="24"/>
    </w:rPr>
  </w:style>
  <w:style w:type="character" w:customStyle="1" w:styleId="NotesChar">
    <w:name w:val="Notes Char"/>
    <w:link w:val="Notes"/>
    <w:rsid w:val="00131E15"/>
    <w:rPr>
      <w:rFonts w:ascii="Times New Roman" w:eastAsia="Calibri" w:hAnsi="Times New Roman" w:cs="Times New Roman"/>
      <w:color w:val="000000"/>
      <w:sz w:val="18"/>
    </w:rPr>
  </w:style>
  <w:style w:type="paragraph" w:customStyle="1" w:styleId="TablesFigures">
    <w:name w:val="Tables &amp; Figures"/>
    <w:basedOn w:val="Heading1"/>
    <w:link w:val="TablesFiguresChar"/>
    <w:qFormat/>
    <w:rsid w:val="00131E15"/>
    <w:pPr>
      <w:ind w:left="0"/>
    </w:pPr>
    <w:rPr>
      <w:b w:val="0"/>
      <w:sz w:val="18"/>
    </w:rPr>
  </w:style>
  <w:style w:type="paragraph" w:styleId="TOC2">
    <w:name w:val="toc 2"/>
    <w:basedOn w:val="Normal"/>
    <w:next w:val="Normal"/>
    <w:uiPriority w:val="39"/>
    <w:unhideWhenUsed/>
    <w:rsid w:val="00131E15"/>
    <w:pPr>
      <w:tabs>
        <w:tab w:val="right" w:leader="dot" w:pos="9350"/>
      </w:tabs>
      <w:spacing w:after="240" w:line="240" w:lineRule="auto"/>
      <w:ind w:left="245"/>
    </w:pPr>
  </w:style>
  <w:style w:type="character" w:customStyle="1" w:styleId="TablesFiguresChar">
    <w:name w:val="Tables &amp; Figures Char"/>
    <w:link w:val="TablesFigures"/>
    <w:rsid w:val="00131E15"/>
    <w:rPr>
      <w:rFonts w:ascii="Times New Roman" w:eastAsia="Yu Gothic Light" w:hAnsi="Times New Roman" w:cs="Times New Roman"/>
      <w:color w:val="000000"/>
      <w:sz w:val="18"/>
    </w:rPr>
  </w:style>
  <w:style w:type="paragraph" w:styleId="TOC3">
    <w:name w:val="toc 3"/>
    <w:basedOn w:val="Normal"/>
    <w:next w:val="Normal"/>
    <w:autoRedefine/>
    <w:uiPriority w:val="39"/>
    <w:unhideWhenUsed/>
    <w:rsid w:val="00131E15"/>
    <w:pPr>
      <w:ind w:left="480"/>
    </w:pPr>
    <w:rPr>
      <w:rFonts w:asciiTheme="minorHAnsi" w:hAnsiTheme="minorHAnsi"/>
      <w:sz w:val="22"/>
    </w:rPr>
  </w:style>
  <w:style w:type="paragraph" w:styleId="Title">
    <w:name w:val="Title"/>
    <w:basedOn w:val="Normal"/>
    <w:next w:val="Normal"/>
    <w:link w:val="TitleChar"/>
    <w:uiPriority w:val="10"/>
    <w:qFormat/>
    <w:rsid w:val="00131E15"/>
    <w:pPr>
      <w:spacing w:before="2160" w:line="240" w:lineRule="auto"/>
      <w:contextualSpacing/>
      <w:jc w:val="center"/>
    </w:pPr>
    <w:rPr>
      <w:rFonts w:eastAsia="Yu Gothic Light"/>
      <w:b/>
      <w:spacing w:val="-10"/>
      <w:kern w:val="28"/>
      <w:szCs w:val="56"/>
    </w:rPr>
  </w:style>
  <w:style w:type="character" w:customStyle="1" w:styleId="TitleChar">
    <w:name w:val="Title Char"/>
    <w:basedOn w:val="DefaultParagraphFont"/>
    <w:link w:val="Title"/>
    <w:uiPriority w:val="10"/>
    <w:rsid w:val="00131E15"/>
    <w:rPr>
      <w:rFonts w:ascii="Times New Roman" w:eastAsia="Yu Gothic Light" w:hAnsi="Times New Roman" w:cs="Times New Roman"/>
      <w:b/>
      <w:color w:val="000000"/>
      <w:spacing w:val="-10"/>
      <w:kern w:val="28"/>
      <w:sz w:val="24"/>
      <w:szCs w:val="56"/>
    </w:rPr>
  </w:style>
  <w:style w:type="paragraph" w:styleId="Subtitle">
    <w:name w:val="Subtitle"/>
    <w:basedOn w:val="Normal"/>
    <w:next w:val="Normal"/>
    <w:link w:val="SubtitleChar"/>
    <w:uiPriority w:val="11"/>
    <w:qFormat/>
    <w:rsid w:val="00131E15"/>
    <w:pPr>
      <w:numPr>
        <w:ilvl w:val="1"/>
      </w:numPr>
      <w:spacing w:before="1440" w:line="240" w:lineRule="auto"/>
      <w:jc w:val="center"/>
    </w:pPr>
    <w:rPr>
      <w:rFonts w:eastAsia="Yu Mincho"/>
    </w:rPr>
  </w:style>
  <w:style w:type="character" w:customStyle="1" w:styleId="SubtitleChar">
    <w:name w:val="Subtitle Char"/>
    <w:basedOn w:val="DefaultParagraphFont"/>
    <w:link w:val="Subtitle"/>
    <w:uiPriority w:val="11"/>
    <w:rsid w:val="00131E15"/>
    <w:rPr>
      <w:rFonts w:ascii="Times New Roman" w:eastAsia="Yu Mincho" w:hAnsi="Times New Roman" w:cs="Times New Roman"/>
      <w:color w:val="000000"/>
      <w:sz w:val="24"/>
    </w:rPr>
  </w:style>
  <w:style w:type="paragraph" w:customStyle="1" w:styleId="Subtitle2">
    <w:name w:val="Subtitle 2"/>
    <w:basedOn w:val="Subtitle"/>
    <w:link w:val="Subtitle2Char"/>
    <w:qFormat/>
    <w:rsid w:val="00131E15"/>
    <w:pPr>
      <w:spacing w:before="0"/>
    </w:pPr>
    <w:rPr>
      <w:b/>
    </w:rPr>
  </w:style>
  <w:style w:type="character" w:customStyle="1" w:styleId="Subtitle2Char">
    <w:name w:val="Subtitle 2 Char"/>
    <w:link w:val="Subtitle2"/>
    <w:rsid w:val="00131E15"/>
    <w:rPr>
      <w:rFonts w:ascii="Times New Roman" w:eastAsia="Yu Mincho" w:hAnsi="Times New Roman" w:cs="Times New Roman"/>
      <w:b/>
      <w:color w:val="000000"/>
      <w:sz w:val="24"/>
    </w:rPr>
  </w:style>
  <w:style w:type="paragraph" w:styleId="Header">
    <w:name w:val="header"/>
    <w:basedOn w:val="Normal"/>
    <w:link w:val="HeaderChar"/>
    <w:uiPriority w:val="99"/>
    <w:unhideWhenUsed/>
    <w:rsid w:val="00131E15"/>
    <w:pPr>
      <w:tabs>
        <w:tab w:val="center" w:pos="4680"/>
        <w:tab w:val="right" w:pos="9360"/>
      </w:tabs>
      <w:spacing w:line="240" w:lineRule="auto"/>
    </w:pPr>
  </w:style>
  <w:style w:type="character" w:customStyle="1" w:styleId="HeaderChar">
    <w:name w:val="Header Char"/>
    <w:basedOn w:val="DefaultParagraphFont"/>
    <w:link w:val="Header"/>
    <w:uiPriority w:val="99"/>
    <w:rsid w:val="00131E15"/>
    <w:rPr>
      <w:rFonts w:ascii="Times New Roman" w:eastAsia="Calibri" w:hAnsi="Times New Roman" w:cs="Times New Roman"/>
      <w:color w:val="000000"/>
      <w:sz w:val="24"/>
    </w:rPr>
  </w:style>
  <w:style w:type="paragraph" w:styleId="Footer">
    <w:name w:val="footer"/>
    <w:basedOn w:val="Normal"/>
    <w:link w:val="FooterChar"/>
    <w:uiPriority w:val="99"/>
    <w:unhideWhenUsed/>
    <w:rsid w:val="00131E15"/>
    <w:pPr>
      <w:tabs>
        <w:tab w:val="center" w:pos="4680"/>
        <w:tab w:val="right" w:pos="9360"/>
      </w:tabs>
      <w:spacing w:line="240" w:lineRule="auto"/>
    </w:pPr>
  </w:style>
  <w:style w:type="character" w:customStyle="1" w:styleId="FooterChar">
    <w:name w:val="Footer Char"/>
    <w:basedOn w:val="DefaultParagraphFont"/>
    <w:link w:val="Footer"/>
    <w:uiPriority w:val="99"/>
    <w:rsid w:val="00131E15"/>
    <w:rPr>
      <w:rFonts w:ascii="Times New Roman" w:eastAsia="Calibri" w:hAnsi="Times New Roman" w:cs="Times New Roman"/>
      <w:color w:val="000000"/>
      <w:sz w:val="24"/>
    </w:rPr>
  </w:style>
  <w:style w:type="paragraph" w:styleId="BalloonText">
    <w:name w:val="Balloon Text"/>
    <w:basedOn w:val="Normal"/>
    <w:link w:val="BalloonTextChar"/>
    <w:uiPriority w:val="99"/>
    <w:semiHidden/>
    <w:unhideWhenUsed/>
    <w:rsid w:val="00131E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E15"/>
    <w:rPr>
      <w:rFonts w:ascii="Lucida Grande" w:eastAsia="Calibri" w:hAnsi="Lucida Grande" w:cs="Lucida Grande"/>
      <w:color w:val="000000"/>
      <w:sz w:val="18"/>
      <w:szCs w:val="18"/>
    </w:rPr>
  </w:style>
  <w:style w:type="character" w:styleId="FollowedHyperlink">
    <w:name w:val="FollowedHyperlink"/>
    <w:uiPriority w:val="99"/>
    <w:semiHidden/>
    <w:unhideWhenUsed/>
    <w:rsid w:val="00131E15"/>
    <w:rPr>
      <w:color w:val="954F72"/>
      <w:u w:val="single"/>
    </w:rPr>
  </w:style>
  <w:style w:type="character" w:styleId="PageNumber">
    <w:name w:val="page number"/>
    <w:basedOn w:val="DefaultParagraphFont"/>
    <w:uiPriority w:val="99"/>
    <w:semiHidden/>
    <w:unhideWhenUsed/>
    <w:rsid w:val="00131E15"/>
  </w:style>
  <w:style w:type="character" w:styleId="CommentReference">
    <w:name w:val="annotation reference"/>
    <w:basedOn w:val="DefaultParagraphFont"/>
    <w:uiPriority w:val="99"/>
    <w:semiHidden/>
    <w:unhideWhenUsed/>
    <w:rsid w:val="00131E15"/>
    <w:rPr>
      <w:sz w:val="18"/>
      <w:szCs w:val="18"/>
    </w:rPr>
  </w:style>
  <w:style w:type="paragraph" w:styleId="CommentText">
    <w:name w:val="annotation text"/>
    <w:basedOn w:val="Normal"/>
    <w:link w:val="CommentTextChar"/>
    <w:uiPriority w:val="99"/>
    <w:unhideWhenUsed/>
    <w:rsid w:val="00131E15"/>
    <w:pPr>
      <w:spacing w:line="240" w:lineRule="auto"/>
    </w:pPr>
    <w:rPr>
      <w:szCs w:val="24"/>
    </w:rPr>
  </w:style>
  <w:style w:type="character" w:customStyle="1" w:styleId="CommentTextChar">
    <w:name w:val="Comment Text Char"/>
    <w:basedOn w:val="DefaultParagraphFont"/>
    <w:link w:val="CommentText"/>
    <w:uiPriority w:val="99"/>
    <w:rsid w:val="00131E15"/>
    <w:rPr>
      <w:rFonts w:ascii="Times New Roman" w:eastAsia="Calibri" w:hAnsi="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131E15"/>
    <w:rPr>
      <w:b/>
      <w:bCs/>
      <w:sz w:val="20"/>
      <w:szCs w:val="20"/>
    </w:rPr>
  </w:style>
  <w:style w:type="character" w:customStyle="1" w:styleId="CommentSubjectChar">
    <w:name w:val="Comment Subject Char"/>
    <w:basedOn w:val="CommentTextChar"/>
    <w:link w:val="CommentSubject"/>
    <w:uiPriority w:val="99"/>
    <w:semiHidden/>
    <w:rsid w:val="00131E15"/>
    <w:rPr>
      <w:rFonts w:ascii="Times New Roman" w:eastAsia="Calibri" w:hAnsi="Times New Roman" w:cs="Times New Roman"/>
      <w:b/>
      <w:bCs/>
      <w:color w:val="000000"/>
      <w:sz w:val="20"/>
      <w:szCs w:val="20"/>
    </w:rPr>
  </w:style>
  <w:style w:type="paragraph" w:styleId="TOC4">
    <w:name w:val="toc 4"/>
    <w:basedOn w:val="Normal"/>
    <w:next w:val="Normal"/>
    <w:autoRedefine/>
    <w:uiPriority w:val="39"/>
    <w:semiHidden/>
    <w:unhideWhenUsed/>
    <w:rsid w:val="00131E1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31E1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31E1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31E1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31E1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31E15"/>
    <w:pPr>
      <w:ind w:left="1920"/>
    </w:pPr>
    <w:rPr>
      <w:rFonts w:asciiTheme="minorHAnsi" w:hAnsiTheme="minorHAnsi"/>
      <w:sz w:val="20"/>
      <w:szCs w:val="20"/>
    </w:rPr>
  </w:style>
  <w:style w:type="paragraph" w:styleId="Index1">
    <w:name w:val="index 1"/>
    <w:basedOn w:val="Normal"/>
    <w:next w:val="Normal"/>
    <w:autoRedefine/>
    <w:uiPriority w:val="99"/>
    <w:unhideWhenUsed/>
    <w:rsid w:val="00131E15"/>
    <w:pPr>
      <w:ind w:left="240" w:hanging="240"/>
    </w:pPr>
  </w:style>
  <w:style w:type="paragraph" w:styleId="Index2">
    <w:name w:val="index 2"/>
    <w:basedOn w:val="Normal"/>
    <w:next w:val="Normal"/>
    <w:autoRedefine/>
    <w:uiPriority w:val="99"/>
    <w:unhideWhenUsed/>
    <w:rsid w:val="00131E15"/>
    <w:pPr>
      <w:ind w:left="480" w:hanging="240"/>
    </w:pPr>
  </w:style>
  <w:style w:type="paragraph" w:styleId="Index3">
    <w:name w:val="index 3"/>
    <w:basedOn w:val="Normal"/>
    <w:next w:val="Normal"/>
    <w:autoRedefine/>
    <w:uiPriority w:val="99"/>
    <w:unhideWhenUsed/>
    <w:rsid w:val="00131E15"/>
    <w:pPr>
      <w:ind w:left="720" w:hanging="240"/>
    </w:pPr>
  </w:style>
  <w:style w:type="paragraph" w:styleId="Index4">
    <w:name w:val="index 4"/>
    <w:basedOn w:val="Normal"/>
    <w:next w:val="Normal"/>
    <w:autoRedefine/>
    <w:uiPriority w:val="99"/>
    <w:unhideWhenUsed/>
    <w:rsid w:val="00131E15"/>
    <w:pPr>
      <w:ind w:left="960" w:hanging="240"/>
    </w:pPr>
  </w:style>
  <w:style w:type="paragraph" w:styleId="Index5">
    <w:name w:val="index 5"/>
    <w:basedOn w:val="Normal"/>
    <w:next w:val="Normal"/>
    <w:autoRedefine/>
    <w:uiPriority w:val="99"/>
    <w:unhideWhenUsed/>
    <w:rsid w:val="00131E15"/>
    <w:pPr>
      <w:ind w:left="1200" w:hanging="240"/>
    </w:pPr>
  </w:style>
  <w:style w:type="paragraph" w:styleId="Index6">
    <w:name w:val="index 6"/>
    <w:basedOn w:val="Normal"/>
    <w:next w:val="Normal"/>
    <w:autoRedefine/>
    <w:uiPriority w:val="99"/>
    <w:unhideWhenUsed/>
    <w:rsid w:val="00131E15"/>
    <w:pPr>
      <w:ind w:left="1440" w:hanging="240"/>
    </w:pPr>
  </w:style>
  <w:style w:type="paragraph" w:styleId="Index7">
    <w:name w:val="index 7"/>
    <w:basedOn w:val="Normal"/>
    <w:next w:val="Normal"/>
    <w:autoRedefine/>
    <w:uiPriority w:val="99"/>
    <w:unhideWhenUsed/>
    <w:rsid w:val="00131E15"/>
    <w:pPr>
      <w:ind w:left="1680" w:hanging="240"/>
    </w:pPr>
  </w:style>
  <w:style w:type="paragraph" w:styleId="Index8">
    <w:name w:val="index 8"/>
    <w:basedOn w:val="Normal"/>
    <w:next w:val="Normal"/>
    <w:autoRedefine/>
    <w:uiPriority w:val="99"/>
    <w:unhideWhenUsed/>
    <w:rsid w:val="00131E15"/>
    <w:pPr>
      <w:ind w:left="1920" w:hanging="240"/>
    </w:pPr>
  </w:style>
  <w:style w:type="paragraph" w:styleId="Index9">
    <w:name w:val="index 9"/>
    <w:basedOn w:val="Normal"/>
    <w:next w:val="Normal"/>
    <w:autoRedefine/>
    <w:uiPriority w:val="99"/>
    <w:unhideWhenUsed/>
    <w:rsid w:val="00131E15"/>
    <w:pPr>
      <w:ind w:left="2160" w:hanging="240"/>
    </w:pPr>
  </w:style>
  <w:style w:type="paragraph" w:styleId="IndexHeading">
    <w:name w:val="index heading"/>
    <w:basedOn w:val="Normal"/>
    <w:next w:val="Index1"/>
    <w:uiPriority w:val="99"/>
    <w:unhideWhenUsed/>
    <w:rsid w:val="00131E15"/>
  </w:style>
  <w:style w:type="paragraph" w:styleId="NoSpacing">
    <w:name w:val="No Spacing"/>
    <w:uiPriority w:val="1"/>
    <w:qFormat/>
    <w:rsid w:val="00131E15"/>
    <w:pPr>
      <w:keepLines/>
      <w:spacing w:after="0" w:line="240" w:lineRule="auto"/>
    </w:pPr>
    <w:rPr>
      <w:rFonts w:ascii="Times New Roman" w:eastAsia="Calibri" w:hAnsi="Times New Roman" w:cs="Times New Roman"/>
      <w:color w:val="000000"/>
      <w:sz w:val="24"/>
    </w:rPr>
  </w:style>
  <w:style w:type="character" w:styleId="LineNumber">
    <w:name w:val="line number"/>
    <w:basedOn w:val="DefaultParagraphFont"/>
    <w:uiPriority w:val="99"/>
    <w:semiHidden/>
    <w:unhideWhenUsed/>
    <w:rsid w:val="00131E15"/>
  </w:style>
  <w:style w:type="table" w:styleId="TableGrid">
    <w:name w:val="Table Grid"/>
    <w:basedOn w:val="TableNormal"/>
    <w:uiPriority w:val="39"/>
    <w:rsid w:val="00131E15"/>
    <w:pPr>
      <w:spacing w:after="0" w:line="240" w:lineRule="auto"/>
    </w:pPr>
    <w:rPr>
      <w:rFonts w:ascii="Arial" w:eastAsia="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31E15"/>
    <w:pPr>
      <w:spacing w:before="100" w:beforeAutospacing="1" w:after="100" w:afterAutospacing="1" w:line="240" w:lineRule="auto"/>
    </w:pPr>
    <w:rPr>
      <w:rFonts w:eastAsia="Times New Roman"/>
      <w:color w:val="auto"/>
      <w:szCs w:val="24"/>
    </w:rPr>
  </w:style>
  <w:style w:type="paragraph" w:styleId="Caption">
    <w:name w:val="caption"/>
    <w:basedOn w:val="Normal"/>
    <w:next w:val="Normal"/>
    <w:uiPriority w:val="35"/>
    <w:unhideWhenUsed/>
    <w:qFormat/>
    <w:rsid w:val="00131E15"/>
    <w:pPr>
      <w:spacing w:after="200" w:line="240" w:lineRule="auto"/>
      <w:jc w:val="center"/>
    </w:pPr>
    <w:rPr>
      <w:b/>
      <w:iCs/>
      <w:color w:val="auto"/>
      <w:sz w:val="22"/>
      <w:szCs w:val="18"/>
    </w:rPr>
  </w:style>
  <w:style w:type="paragraph" w:styleId="TableofFigures">
    <w:name w:val="table of figures"/>
    <w:basedOn w:val="Normal"/>
    <w:next w:val="Normal"/>
    <w:uiPriority w:val="99"/>
    <w:unhideWhenUsed/>
    <w:rsid w:val="00131E15"/>
    <w:pPr>
      <w:spacing w:after="240" w:line="240" w:lineRule="auto"/>
    </w:pPr>
  </w:style>
  <w:style w:type="paragraph" w:customStyle="1" w:styleId="msonormal0">
    <w:name w:val="msonormal"/>
    <w:basedOn w:val="Normal"/>
    <w:rsid w:val="00131E15"/>
    <w:pPr>
      <w:spacing w:before="100" w:beforeAutospacing="1" w:after="100" w:afterAutospacing="1" w:line="240" w:lineRule="auto"/>
    </w:pPr>
    <w:rPr>
      <w:rFonts w:eastAsia="Times New Roman"/>
      <w:color w:val="auto"/>
      <w:szCs w:val="24"/>
    </w:rPr>
  </w:style>
  <w:style w:type="paragraph" w:customStyle="1" w:styleId="Appendix">
    <w:name w:val="Appendix"/>
    <w:basedOn w:val="Heading1"/>
    <w:next w:val="Heading1"/>
    <w:link w:val="AppendixChar"/>
    <w:qFormat/>
    <w:rsid w:val="00131E15"/>
    <w:pPr>
      <w:numPr>
        <w:numId w:val="12"/>
      </w:numPr>
      <w:spacing w:before="0"/>
      <w:ind w:left="0" w:firstLine="0"/>
    </w:pPr>
  </w:style>
  <w:style w:type="character" w:customStyle="1" w:styleId="AppendixChar">
    <w:name w:val="Appendix Char"/>
    <w:basedOn w:val="DefaultParagraphFont"/>
    <w:link w:val="Appendix"/>
    <w:rsid w:val="00131E15"/>
    <w:rPr>
      <w:rFonts w:ascii="Times New Roman" w:eastAsia="Yu Gothic Light" w:hAnsi="Times New Roman" w:cs="Times New Roman"/>
      <w:b/>
      <w:color w:val="000000"/>
    </w:rPr>
  </w:style>
  <w:style w:type="character" w:styleId="UnresolvedMention">
    <w:name w:val="Unresolved Mention"/>
    <w:basedOn w:val="DefaultParagraphFont"/>
    <w:uiPriority w:val="99"/>
    <w:semiHidden/>
    <w:unhideWhenUsed/>
    <w:rsid w:val="00131E15"/>
    <w:rPr>
      <w:color w:val="605E5C"/>
      <w:shd w:val="clear" w:color="auto" w:fill="E1DFDD"/>
    </w:rPr>
  </w:style>
  <w:style w:type="character" w:styleId="PlaceholderText">
    <w:name w:val="Placeholder Text"/>
    <w:basedOn w:val="DefaultParagraphFont"/>
    <w:uiPriority w:val="99"/>
    <w:semiHidden/>
    <w:rsid w:val="00131E15"/>
    <w:rPr>
      <w:color w:val="808080"/>
    </w:rPr>
  </w:style>
  <w:style w:type="character" w:customStyle="1" w:styleId="st">
    <w:name w:val="st"/>
    <w:basedOn w:val="DefaultParagraphFont"/>
    <w:rsid w:val="00131E15"/>
  </w:style>
  <w:style w:type="paragraph" w:styleId="Revision">
    <w:name w:val="Revision"/>
    <w:hidden/>
    <w:uiPriority w:val="99"/>
    <w:semiHidden/>
    <w:rsid w:val="00131E15"/>
    <w:pPr>
      <w:spacing w:after="0" w:line="240" w:lineRule="auto"/>
    </w:pPr>
    <w:rPr>
      <w:rFonts w:ascii="Times New Roman" w:eastAsia="Calibri"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raMColom/Microbiome_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22</Pages>
  <Words>7485</Words>
  <Characters>42666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 Sara</dc:creator>
  <cp:keywords/>
  <dc:description/>
  <cp:lastModifiedBy>Colom, Sara</cp:lastModifiedBy>
  <cp:revision>19</cp:revision>
  <dcterms:created xsi:type="dcterms:W3CDTF">2021-06-29T14:58:00Z</dcterms:created>
  <dcterms:modified xsi:type="dcterms:W3CDTF">2021-07-01T15:27:00Z</dcterms:modified>
</cp:coreProperties>
</file>