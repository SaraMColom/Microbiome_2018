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D5C3" w14:textId="77777777" w:rsidR="00E27A62" w:rsidRPr="00AF14FC" w:rsidRDefault="00E27A62" w:rsidP="00E27A62">
      <w:pPr>
        <w:pStyle w:val="Heading2"/>
      </w:pPr>
      <w:bookmarkStart w:id="0" w:name="_Toc47359553"/>
      <w:r w:rsidRPr="00AF14FC">
        <w:t>Figures and Tables</w:t>
      </w:r>
      <w:bookmarkEnd w:id="0"/>
    </w:p>
    <w:p w14:paraId="24E76359" w14:textId="77777777" w:rsidR="00E27A62" w:rsidRDefault="00E27A62" w:rsidP="00E27A62">
      <w:pPr>
        <w:jc w:val="both"/>
        <w:rPr>
          <w:rFonts w:eastAsia="Times New Roman"/>
        </w:rPr>
      </w:pPr>
    </w:p>
    <w:tbl>
      <w:tblPr>
        <w:tblW w:w="49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440"/>
        <w:gridCol w:w="1845"/>
      </w:tblGrid>
      <w:tr w:rsidR="00E27A62" w14:paraId="589D5B76" w14:textId="77777777" w:rsidTr="004D756B">
        <w:trPr>
          <w:trHeight w:val="420"/>
          <w:jc w:val="center"/>
        </w:trPr>
        <w:tc>
          <w:tcPr>
            <w:tcW w:w="1695" w:type="dxa"/>
            <w:shd w:val="clear" w:color="auto" w:fill="auto"/>
            <w:tcMar>
              <w:top w:w="100" w:type="dxa"/>
              <w:left w:w="100" w:type="dxa"/>
              <w:bottom w:w="100" w:type="dxa"/>
              <w:right w:w="100" w:type="dxa"/>
            </w:tcMar>
          </w:tcPr>
          <w:p w14:paraId="5BDB0813" w14:textId="77777777" w:rsidR="00E27A62" w:rsidRDefault="00E27A62" w:rsidP="004D756B">
            <w:pPr>
              <w:widowControl w:val="0"/>
              <w:spacing w:line="240" w:lineRule="auto"/>
              <w:jc w:val="center"/>
              <w:rPr>
                <w:rFonts w:eastAsia="Times New Roman"/>
              </w:rPr>
            </w:pPr>
            <w:r>
              <w:rPr>
                <w:rFonts w:eastAsia="Times New Roman"/>
              </w:rPr>
              <w:t xml:space="preserve">ɑ-Diversity </w:t>
            </w:r>
          </w:p>
        </w:tc>
        <w:tc>
          <w:tcPr>
            <w:tcW w:w="1440" w:type="dxa"/>
            <w:shd w:val="clear" w:color="auto" w:fill="auto"/>
            <w:tcMar>
              <w:top w:w="100" w:type="dxa"/>
              <w:left w:w="100" w:type="dxa"/>
              <w:bottom w:w="100" w:type="dxa"/>
              <w:right w:w="100" w:type="dxa"/>
            </w:tcMar>
          </w:tcPr>
          <w:p w14:paraId="7CD1AA53" w14:textId="77777777" w:rsidR="00E27A62" w:rsidRDefault="00E27A62" w:rsidP="004D756B">
            <w:pPr>
              <w:widowControl w:val="0"/>
              <w:spacing w:line="240" w:lineRule="auto"/>
              <w:jc w:val="center"/>
              <w:rPr>
                <w:rFonts w:eastAsia="Times New Roman"/>
              </w:rPr>
            </w:pPr>
            <w:r>
              <w:rPr>
                <w:rFonts w:eastAsia="Times New Roman"/>
              </w:rPr>
              <w:t>Treatment</w:t>
            </w:r>
            <w:r>
              <w:rPr>
                <w:rFonts w:eastAsia="Times New Roman"/>
              </w:rPr>
              <w:br/>
            </w:r>
            <w:r>
              <w:rPr>
                <w:rFonts w:eastAsia="Times New Roman"/>
                <w:i/>
              </w:rPr>
              <w:t>df</w:t>
            </w:r>
            <w:r>
              <w:rPr>
                <w:rFonts w:eastAsia="Times New Roman"/>
              </w:rPr>
              <w:t xml:space="preserve"> = 1</w:t>
            </w:r>
          </w:p>
        </w:tc>
        <w:tc>
          <w:tcPr>
            <w:tcW w:w="1845" w:type="dxa"/>
          </w:tcPr>
          <w:p w14:paraId="128021CC" w14:textId="77777777" w:rsidR="00E27A62" w:rsidRDefault="00E27A62" w:rsidP="004D756B">
            <w:pPr>
              <w:widowControl w:val="0"/>
              <w:spacing w:line="240" w:lineRule="auto"/>
              <w:jc w:val="center"/>
              <w:rPr>
                <w:rFonts w:eastAsia="Times New Roman"/>
              </w:rPr>
            </w:pPr>
            <w:r>
              <w:rPr>
                <w:rFonts w:eastAsia="Times New Roman"/>
              </w:rPr>
              <w:t>Block</w:t>
            </w:r>
            <w:r>
              <w:rPr>
                <w:rFonts w:eastAsia="Times New Roman"/>
              </w:rPr>
              <w:br/>
            </w:r>
            <w:r>
              <w:rPr>
                <w:rFonts w:eastAsia="Times New Roman"/>
                <w:i/>
              </w:rPr>
              <w:t>df</w:t>
            </w:r>
            <w:r>
              <w:rPr>
                <w:rFonts w:eastAsia="Times New Roman"/>
              </w:rPr>
              <w:t xml:space="preserve"> = 3</w:t>
            </w:r>
          </w:p>
        </w:tc>
      </w:tr>
      <w:tr w:rsidR="00E27A62" w14:paraId="04D953AB" w14:textId="77777777" w:rsidTr="004D756B">
        <w:trPr>
          <w:jc w:val="center"/>
        </w:trPr>
        <w:tc>
          <w:tcPr>
            <w:tcW w:w="1695" w:type="dxa"/>
            <w:shd w:val="clear" w:color="auto" w:fill="auto"/>
            <w:tcMar>
              <w:top w:w="100" w:type="dxa"/>
              <w:left w:w="100" w:type="dxa"/>
              <w:bottom w:w="100" w:type="dxa"/>
              <w:right w:w="100" w:type="dxa"/>
            </w:tcMar>
          </w:tcPr>
          <w:p w14:paraId="27CA9B3B" w14:textId="77777777" w:rsidR="00E27A62" w:rsidRDefault="00E27A62" w:rsidP="004D756B">
            <w:pPr>
              <w:widowControl w:val="0"/>
              <w:spacing w:line="240" w:lineRule="auto"/>
              <w:jc w:val="center"/>
              <w:rPr>
                <w:rFonts w:eastAsia="Times New Roman"/>
              </w:rPr>
            </w:pPr>
            <w:r>
              <w:rPr>
                <w:rFonts w:eastAsia="Times New Roman"/>
              </w:rPr>
              <w:t>Richness</w:t>
            </w:r>
          </w:p>
        </w:tc>
        <w:tc>
          <w:tcPr>
            <w:tcW w:w="1440" w:type="dxa"/>
            <w:shd w:val="clear" w:color="auto" w:fill="auto"/>
            <w:tcMar>
              <w:top w:w="100" w:type="dxa"/>
              <w:left w:w="100" w:type="dxa"/>
              <w:bottom w:w="100" w:type="dxa"/>
              <w:right w:w="100" w:type="dxa"/>
            </w:tcMar>
          </w:tcPr>
          <w:p w14:paraId="22B1E659" w14:textId="2589619E" w:rsidR="00E27A62" w:rsidRDefault="00C10ADD" w:rsidP="004D756B">
            <w:pPr>
              <w:widowControl w:val="0"/>
              <w:spacing w:line="240" w:lineRule="auto"/>
              <w:jc w:val="center"/>
              <w:rPr>
                <w:rFonts w:eastAsia="Times New Roman"/>
              </w:rPr>
            </w:pPr>
            <w:ins w:id="1" w:author="Colom, Sara" w:date="2021-07-30T10:45:00Z">
              <w:r>
                <w:rPr>
                  <w:rFonts w:eastAsia="Times New Roman"/>
                </w:rPr>
                <w:t>1.04</w:t>
              </w:r>
            </w:ins>
            <w:ins w:id="2" w:author="Colom, Sara" w:date="2021-07-30T10:34:00Z">
              <w:r>
                <w:rPr>
                  <w:rFonts w:eastAsia="Times New Roman"/>
                </w:rPr>
                <w:t xml:space="preserve"> </w:t>
              </w:r>
            </w:ins>
            <w:r w:rsidR="00E27A62">
              <w:rPr>
                <w:rFonts w:eastAsia="Times New Roman"/>
              </w:rPr>
              <w:t>(0.</w:t>
            </w:r>
            <w:ins w:id="3" w:author="Colom, Sara" w:date="2021-07-30T10:45:00Z">
              <w:r>
                <w:rPr>
                  <w:rFonts w:eastAsia="Times New Roman"/>
                </w:rPr>
                <w:t>31</w:t>
              </w:r>
            </w:ins>
            <w:r w:rsidR="00E27A62">
              <w:rPr>
                <w:rFonts w:eastAsia="Times New Roman"/>
              </w:rPr>
              <w:t>)</w:t>
            </w:r>
          </w:p>
        </w:tc>
        <w:tc>
          <w:tcPr>
            <w:tcW w:w="1845" w:type="dxa"/>
            <w:shd w:val="clear" w:color="auto" w:fill="auto"/>
            <w:tcMar>
              <w:top w:w="100" w:type="dxa"/>
              <w:left w:w="100" w:type="dxa"/>
              <w:bottom w:w="100" w:type="dxa"/>
              <w:right w:w="100" w:type="dxa"/>
            </w:tcMar>
          </w:tcPr>
          <w:p w14:paraId="1DDEBBDA" w14:textId="79DD67DE" w:rsidR="00E27A62" w:rsidRDefault="00C10ADD" w:rsidP="004D756B">
            <w:pPr>
              <w:widowControl w:val="0"/>
              <w:spacing w:line="240" w:lineRule="auto"/>
              <w:jc w:val="center"/>
              <w:rPr>
                <w:rFonts w:eastAsia="Times New Roman"/>
                <w:b/>
              </w:rPr>
            </w:pPr>
            <w:ins w:id="4" w:author="Colom, Sara" w:date="2021-07-30T10:46:00Z">
              <w:r>
                <w:rPr>
                  <w:rFonts w:eastAsia="Times New Roman"/>
                  <w:b/>
                </w:rPr>
                <w:t>5.2</w:t>
              </w:r>
            </w:ins>
            <w:ins w:id="5" w:author="Colom, Sara" w:date="2021-07-30T14:16:00Z">
              <w:r w:rsidR="00202B29">
                <w:rPr>
                  <w:rFonts w:eastAsia="Times New Roman"/>
                  <w:b/>
                </w:rPr>
                <w:t>9</w:t>
              </w:r>
            </w:ins>
            <w:del w:id="6" w:author="Colom, Sara" w:date="2021-07-30T10:46:00Z">
              <w:r w:rsidR="00E27A62" w:rsidDel="00C10ADD">
                <w:rPr>
                  <w:rFonts w:eastAsia="Times New Roman"/>
                  <w:b/>
                </w:rPr>
                <w:delText xml:space="preserve"> </w:delText>
              </w:r>
            </w:del>
            <w:ins w:id="7" w:author="Colom, Sara" w:date="2021-07-30T10:46:00Z">
              <w:r>
                <w:rPr>
                  <w:rFonts w:eastAsia="Times New Roman"/>
                  <w:b/>
                </w:rPr>
                <w:t>(0.002)</w:t>
              </w:r>
            </w:ins>
          </w:p>
        </w:tc>
      </w:tr>
      <w:tr w:rsidR="00E27A62" w14:paraId="41C039A4" w14:textId="77777777" w:rsidTr="004D756B">
        <w:trPr>
          <w:jc w:val="center"/>
        </w:trPr>
        <w:tc>
          <w:tcPr>
            <w:tcW w:w="1695" w:type="dxa"/>
            <w:shd w:val="clear" w:color="auto" w:fill="auto"/>
            <w:tcMar>
              <w:top w:w="100" w:type="dxa"/>
              <w:left w:w="100" w:type="dxa"/>
              <w:bottom w:w="100" w:type="dxa"/>
              <w:right w:w="100" w:type="dxa"/>
            </w:tcMar>
          </w:tcPr>
          <w:p w14:paraId="206B86D0" w14:textId="77777777" w:rsidR="00E27A62" w:rsidRDefault="00E27A62" w:rsidP="004D756B">
            <w:pPr>
              <w:widowControl w:val="0"/>
              <w:spacing w:line="240" w:lineRule="auto"/>
              <w:jc w:val="center"/>
              <w:rPr>
                <w:rFonts w:eastAsia="Times New Roman"/>
              </w:rPr>
            </w:pPr>
            <w:r>
              <w:rPr>
                <w:rFonts w:eastAsia="Times New Roman"/>
              </w:rPr>
              <w:t>Inverse Simpson</w:t>
            </w:r>
          </w:p>
        </w:tc>
        <w:tc>
          <w:tcPr>
            <w:tcW w:w="1440" w:type="dxa"/>
            <w:shd w:val="clear" w:color="auto" w:fill="auto"/>
            <w:tcMar>
              <w:top w:w="100" w:type="dxa"/>
              <w:left w:w="100" w:type="dxa"/>
              <w:bottom w:w="100" w:type="dxa"/>
              <w:right w:w="100" w:type="dxa"/>
            </w:tcMar>
          </w:tcPr>
          <w:p w14:paraId="581F9C2C" w14:textId="43ECC2D3" w:rsidR="00E27A62" w:rsidRDefault="00C10ADD" w:rsidP="004D756B">
            <w:pPr>
              <w:widowControl w:val="0"/>
              <w:spacing w:line="240" w:lineRule="auto"/>
              <w:jc w:val="center"/>
              <w:rPr>
                <w:rFonts w:eastAsia="Times New Roman"/>
              </w:rPr>
            </w:pPr>
            <w:ins w:id="8" w:author="Colom, Sara" w:date="2021-07-30T10:46:00Z">
              <w:r>
                <w:rPr>
                  <w:rFonts w:eastAsia="Times New Roman"/>
                </w:rPr>
                <w:t>0.0</w:t>
              </w:r>
            </w:ins>
            <w:ins w:id="9" w:author="Colom, Sara" w:date="2021-07-30T10:47:00Z">
              <w:r>
                <w:rPr>
                  <w:rFonts w:eastAsia="Times New Roman"/>
                </w:rPr>
                <w:t>3</w:t>
              </w:r>
            </w:ins>
            <w:ins w:id="10" w:author="Colom, Sara" w:date="2021-06-30T10:49:00Z">
              <w:r w:rsidR="00EF45D3">
                <w:rPr>
                  <w:rFonts w:eastAsia="Times New Roman"/>
                </w:rPr>
                <w:t xml:space="preserve"> </w:t>
              </w:r>
            </w:ins>
            <w:r w:rsidR="00E27A62">
              <w:rPr>
                <w:rFonts w:eastAsia="Times New Roman"/>
              </w:rPr>
              <w:t>(0.</w:t>
            </w:r>
            <w:ins w:id="11" w:author="Colom, Sara" w:date="2021-07-30T10:47:00Z">
              <w:r>
                <w:rPr>
                  <w:rFonts w:eastAsia="Times New Roman"/>
                </w:rPr>
                <w:t>87</w:t>
              </w:r>
            </w:ins>
            <w:r w:rsidR="00E27A62">
              <w:rPr>
                <w:rFonts w:eastAsia="Times New Roman"/>
              </w:rPr>
              <w:t>)</w:t>
            </w:r>
          </w:p>
        </w:tc>
        <w:tc>
          <w:tcPr>
            <w:tcW w:w="1845" w:type="dxa"/>
            <w:shd w:val="clear" w:color="auto" w:fill="auto"/>
            <w:tcMar>
              <w:top w:w="100" w:type="dxa"/>
              <w:left w:w="100" w:type="dxa"/>
              <w:bottom w:w="100" w:type="dxa"/>
              <w:right w:w="100" w:type="dxa"/>
            </w:tcMar>
          </w:tcPr>
          <w:p w14:paraId="4FB7302E" w14:textId="638FB340" w:rsidR="00E27A62" w:rsidRDefault="00C10ADD" w:rsidP="004D756B">
            <w:pPr>
              <w:widowControl w:val="0"/>
              <w:spacing w:line="240" w:lineRule="auto"/>
              <w:jc w:val="center"/>
              <w:rPr>
                <w:rFonts w:eastAsia="Times New Roman"/>
                <w:b/>
              </w:rPr>
            </w:pPr>
            <w:ins w:id="12" w:author="Colom, Sara" w:date="2021-07-30T10:47:00Z">
              <w:r>
                <w:rPr>
                  <w:rFonts w:eastAsia="Times New Roman"/>
                  <w:b/>
                </w:rPr>
                <w:t>3.90</w:t>
              </w:r>
            </w:ins>
            <w:r w:rsidR="00E27A62">
              <w:rPr>
                <w:rFonts w:eastAsia="Times New Roman"/>
                <w:b/>
              </w:rPr>
              <w:t xml:space="preserve"> (0.01)</w:t>
            </w:r>
          </w:p>
        </w:tc>
      </w:tr>
      <w:tr w:rsidR="00E27A62" w14:paraId="46118D6C" w14:textId="77777777" w:rsidTr="004D756B">
        <w:trPr>
          <w:trHeight w:val="345"/>
          <w:jc w:val="center"/>
        </w:trPr>
        <w:tc>
          <w:tcPr>
            <w:tcW w:w="1695" w:type="dxa"/>
            <w:shd w:val="clear" w:color="auto" w:fill="auto"/>
            <w:tcMar>
              <w:top w:w="100" w:type="dxa"/>
              <w:left w:w="100" w:type="dxa"/>
              <w:bottom w:w="100" w:type="dxa"/>
              <w:right w:w="100" w:type="dxa"/>
            </w:tcMar>
          </w:tcPr>
          <w:p w14:paraId="067015C2" w14:textId="77777777" w:rsidR="00E27A62" w:rsidRDefault="00E27A62" w:rsidP="004D756B">
            <w:pPr>
              <w:widowControl w:val="0"/>
              <w:spacing w:line="240" w:lineRule="auto"/>
              <w:jc w:val="center"/>
              <w:rPr>
                <w:rFonts w:eastAsia="Times New Roman"/>
              </w:rPr>
            </w:pPr>
            <w:r>
              <w:rPr>
                <w:rFonts w:eastAsia="Times New Roman"/>
              </w:rPr>
              <w:t>Simpson</w:t>
            </w:r>
          </w:p>
        </w:tc>
        <w:tc>
          <w:tcPr>
            <w:tcW w:w="1440" w:type="dxa"/>
            <w:shd w:val="clear" w:color="auto" w:fill="auto"/>
            <w:tcMar>
              <w:top w:w="100" w:type="dxa"/>
              <w:left w:w="100" w:type="dxa"/>
              <w:bottom w:w="100" w:type="dxa"/>
              <w:right w:w="100" w:type="dxa"/>
            </w:tcMar>
          </w:tcPr>
          <w:p w14:paraId="14FF6A67" w14:textId="74C0D0CB" w:rsidR="00E27A62" w:rsidRDefault="00E27A62" w:rsidP="004D756B">
            <w:pPr>
              <w:widowControl w:val="0"/>
              <w:spacing w:line="240" w:lineRule="auto"/>
              <w:jc w:val="center"/>
              <w:rPr>
                <w:rFonts w:eastAsia="Times New Roman"/>
              </w:rPr>
            </w:pPr>
            <w:r>
              <w:rPr>
                <w:rFonts w:eastAsia="Times New Roman"/>
              </w:rPr>
              <w:t>0.</w:t>
            </w:r>
            <w:ins w:id="13" w:author="Colom, Sara" w:date="2021-07-30T10:47:00Z">
              <w:r w:rsidR="00C10ADD">
                <w:rPr>
                  <w:rFonts w:eastAsia="Times New Roman"/>
                </w:rPr>
                <w:t xml:space="preserve">28 </w:t>
              </w:r>
            </w:ins>
            <w:r>
              <w:rPr>
                <w:rFonts w:eastAsia="Times New Roman"/>
              </w:rPr>
              <w:t>(0.</w:t>
            </w:r>
            <w:ins w:id="14" w:author="Colom, Sara" w:date="2021-07-30T10:48:00Z">
              <w:r w:rsidR="00C10ADD">
                <w:rPr>
                  <w:rFonts w:eastAsia="Times New Roman"/>
                </w:rPr>
                <w:t>60</w:t>
              </w:r>
            </w:ins>
            <w:r>
              <w:rPr>
                <w:rFonts w:eastAsia="Times New Roman"/>
              </w:rPr>
              <w:t>)</w:t>
            </w:r>
          </w:p>
        </w:tc>
        <w:tc>
          <w:tcPr>
            <w:tcW w:w="1845" w:type="dxa"/>
            <w:shd w:val="clear" w:color="auto" w:fill="auto"/>
            <w:tcMar>
              <w:top w:w="100" w:type="dxa"/>
              <w:left w:w="100" w:type="dxa"/>
              <w:bottom w:w="100" w:type="dxa"/>
              <w:right w:w="100" w:type="dxa"/>
            </w:tcMar>
          </w:tcPr>
          <w:p w14:paraId="25A1AA5E" w14:textId="2416E805" w:rsidR="00E27A62" w:rsidRDefault="00E27A62" w:rsidP="004D756B">
            <w:pPr>
              <w:widowControl w:val="0"/>
              <w:spacing w:line="240" w:lineRule="auto"/>
              <w:jc w:val="center"/>
              <w:rPr>
                <w:rFonts w:eastAsia="Times New Roman"/>
                <w:b/>
              </w:rPr>
            </w:pPr>
            <w:r>
              <w:rPr>
                <w:rFonts w:eastAsia="Times New Roman"/>
                <w:b/>
              </w:rPr>
              <w:t>2.</w:t>
            </w:r>
            <w:ins w:id="15" w:author="Colom, Sara" w:date="2021-07-30T10:48:00Z">
              <w:r w:rsidR="00C10ADD">
                <w:rPr>
                  <w:rFonts w:eastAsia="Times New Roman"/>
                  <w:b/>
                </w:rPr>
                <w:t xml:space="preserve">76 </w:t>
              </w:r>
            </w:ins>
            <w:r>
              <w:rPr>
                <w:rFonts w:eastAsia="Times New Roman"/>
                <w:b/>
              </w:rPr>
              <w:t>(0.04</w:t>
            </w:r>
            <w:ins w:id="16" w:author="Colom, Sara" w:date="2021-07-30T10:48:00Z">
              <w:r w:rsidR="00C10ADD">
                <w:rPr>
                  <w:rFonts w:eastAsia="Times New Roman"/>
                  <w:b/>
                </w:rPr>
                <w:t>6</w:t>
              </w:r>
            </w:ins>
            <w:r>
              <w:rPr>
                <w:rFonts w:eastAsia="Times New Roman"/>
                <w:b/>
              </w:rPr>
              <w:t>)</w:t>
            </w:r>
          </w:p>
        </w:tc>
      </w:tr>
      <w:tr w:rsidR="00E27A62" w14:paraId="46E8DD2E" w14:textId="77777777" w:rsidTr="004D756B">
        <w:trPr>
          <w:jc w:val="center"/>
        </w:trPr>
        <w:tc>
          <w:tcPr>
            <w:tcW w:w="1695" w:type="dxa"/>
            <w:shd w:val="clear" w:color="auto" w:fill="auto"/>
            <w:tcMar>
              <w:top w:w="100" w:type="dxa"/>
              <w:left w:w="100" w:type="dxa"/>
              <w:bottom w:w="100" w:type="dxa"/>
              <w:right w:w="100" w:type="dxa"/>
            </w:tcMar>
          </w:tcPr>
          <w:p w14:paraId="2A6B47B2" w14:textId="77777777" w:rsidR="00E27A62" w:rsidRDefault="00E27A62" w:rsidP="004D756B">
            <w:pPr>
              <w:widowControl w:val="0"/>
              <w:spacing w:line="240" w:lineRule="auto"/>
              <w:jc w:val="center"/>
              <w:rPr>
                <w:rFonts w:eastAsia="Times New Roman"/>
              </w:rPr>
            </w:pPr>
            <w:r>
              <w:rPr>
                <w:rFonts w:eastAsia="Times New Roman"/>
              </w:rPr>
              <w:t>Evenness</w:t>
            </w:r>
          </w:p>
        </w:tc>
        <w:tc>
          <w:tcPr>
            <w:tcW w:w="1440" w:type="dxa"/>
            <w:shd w:val="clear" w:color="auto" w:fill="auto"/>
            <w:tcMar>
              <w:top w:w="100" w:type="dxa"/>
              <w:left w:w="100" w:type="dxa"/>
              <w:bottom w:w="100" w:type="dxa"/>
              <w:right w:w="100" w:type="dxa"/>
            </w:tcMar>
          </w:tcPr>
          <w:p w14:paraId="70AA3ADF" w14:textId="1EAE71B8" w:rsidR="00E27A62" w:rsidRDefault="00826632" w:rsidP="004D756B">
            <w:pPr>
              <w:widowControl w:val="0"/>
              <w:spacing w:line="240" w:lineRule="auto"/>
              <w:jc w:val="center"/>
              <w:rPr>
                <w:rFonts w:eastAsia="Times New Roman"/>
              </w:rPr>
            </w:pPr>
            <w:ins w:id="17" w:author="Colom, Sara" w:date="2021-07-30T10:48:00Z">
              <w:r>
                <w:rPr>
                  <w:rFonts w:eastAsia="Times New Roman"/>
                </w:rPr>
                <w:t>1.03</w:t>
              </w:r>
            </w:ins>
            <w:r w:rsidR="00EF45D3">
              <w:rPr>
                <w:rFonts w:eastAsia="Times New Roman"/>
              </w:rPr>
              <w:t xml:space="preserve"> </w:t>
            </w:r>
            <w:r w:rsidR="00E27A62">
              <w:rPr>
                <w:rFonts w:eastAsia="Times New Roman"/>
              </w:rPr>
              <w:t>(0.</w:t>
            </w:r>
            <w:ins w:id="18" w:author="Colom, Sara" w:date="2021-07-30T10:48:00Z">
              <w:r>
                <w:rPr>
                  <w:rFonts w:eastAsia="Times New Roman"/>
                </w:rPr>
                <w:t>31</w:t>
              </w:r>
            </w:ins>
            <w:r w:rsidR="00E27A62">
              <w:rPr>
                <w:rFonts w:eastAsia="Times New Roman"/>
              </w:rPr>
              <w:t>)</w:t>
            </w:r>
          </w:p>
        </w:tc>
        <w:tc>
          <w:tcPr>
            <w:tcW w:w="1845" w:type="dxa"/>
            <w:shd w:val="clear" w:color="auto" w:fill="auto"/>
            <w:tcMar>
              <w:top w:w="100" w:type="dxa"/>
              <w:left w:w="100" w:type="dxa"/>
              <w:bottom w:w="100" w:type="dxa"/>
              <w:right w:w="100" w:type="dxa"/>
            </w:tcMar>
          </w:tcPr>
          <w:p w14:paraId="4DA17A97" w14:textId="3D6B24D4" w:rsidR="00E27A62" w:rsidRDefault="00826632" w:rsidP="004D756B">
            <w:pPr>
              <w:keepNext/>
              <w:widowControl w:val="0"/>
              <w:spacing w:line="240" w:lineRule="auto"/>
              <w:jc w:val="center"/>
              <w:rPr>
                <w:rFonts w:eastAsia="Times New Roman"/>
                <w:b/>
              </w:rPr>
            </w:pPr>
            <w:ins w:id="19" w:author="Colom, Sara" w:date="2021-07-30T10:48:00Z">
              <w:r>
                <w:rPr>
                  <w:rFonts w:eastAsia="Times New Roman"/>
                  <w:b/>
                </w:rPr>
                <w:t>5.15</w:t>
              </w:r>
            </w:ins>
            <w:r w:rsidR="00E27A62">
              <w:rPr>
                <w:rFonts w:eastAsia="Times New Roman"/>
                <w:b/>
              </w:rPr>
              <w:t xml:space="preserve"> (</w:t>
            </w:r>
            <w:r w:rsidR="00EF45D3">
              <w:rPr>
                <w:rFonts w:eastAsia="Times New Roman"/>
                <w:b/>
              </w:rPr>
              <w:t>0.</w:t>
            </w:r>
            <w:ins w:id="20" w:author="Colom, Sara" w:date="2021-07-30T10:48:00Z">
              <w:r>
                <w:rPr>
                  <w:rFonts w:eastAsia="Times New Roman"/>
                  <w:b/>
                </w:rPr>
                <w:t>002</w:t>
              </w:r>
            </w:ins>
            <w:r w:rsidR="00E27A62">
              <w:rPr>
                <w:rFonts w:eastAsia="Times New Roman"/>
                <w:b/>
              </w:rPr>
              <w:t>)</w:t>
            </w:r>
          </w:p>
        </w:tc>
      </w:tr>
    </w:tbl>
    <w:p w14:paraId="6E79FDE2" w14:textId="77777777" w:rsidR="00E27A62" w:rsidRDefault="00E27A62" w:rsidP="00E27A62">
      <w:pPr>
        <w:pStyle w:val="Caption"/>
        <w:jc w:val="both"/>
      </w:pPr>
    </w:p>
    <w:p w14:paraId="590DAE94" w14:textId="14703341" w:rsidR="00E27A62" w:rsidRPr="007D6BAA" w:rsidRDefault="00E27A62" w:rsidP="00E27A62">
      <w:pPr>
        <w:pStyle w:val="Caption"/>
        <w:jc w:val="both"/>
        <w:rPr>
          <w:rFonts w:eastAsia="Times New Roman"/>
          <w:b w:val="0"/>
          <w:bCs/>
        </w:rPr>
      </w:pPr>
      <w:bookmarkStart w:id="21" w:name="_Toc47432404"/>
      <w:r>
        <w:t xml:space="preserve">Table </w:t>
      </w:r>
      <w:fldSimple w:instr=" SEQ Table \* ARABIC \s 3 ">
        <w:r>
          <w:rPr>
            <w:noProof/>
          </w:rPr>
          <w:t>1</w:t>
        </w:r>
      </w:fldSimple>
      <w:r>
        <w:t xml:space="preserve"> </w:t>
      </w:r>
      <w:r w:rsidRPr="007D6BAA">
        <w:rPr>
          <w:rFonts w:eastAsia="Times New Roman"/>
          <w:b w:val="0"/>
          <w:bCs/>
        </w:rPr>
        <w:t xml:space="preserve">Results from separate ANOVAs to test for Treatment effects on different alpha diversity metrics (ɑ-Diversity Metric) 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w:t>
      </w:r>
      <w:r w:rsidRPr="007D6BAA">
        <w:rPr>
          <w:rFonts w:eastAsia="Times New Roman"/>
          <w:b w:val="0"/>
          <w:bCs/>
          <w:i/>
        </w:rPr>
        <w:t xml:space="preserve">F-values </w:t>
      </w:r>
      <w:r w:rsidRPr="007D6BAA">
        <w:rPr>
          <w:rFonts w:eastAsia="Times New Roman"/>
          <w:b w:val="0"/>
          <w:bCs/>
        </w:rPr>
        <w:t xml:space="preserve">are reported with their corresponding </w:t>
      </w:r>
      <w:r w:rsidRPr="007D6BAA">
        <w:rPr>
          <w:rFonts w:eastAsia="Times New Roman"/>
          <w:b w:val="0"/>
          <w:bCs/>
          <w:i/>
        </w:rPr>
        <w:t>p-values</w:t>
      </w:r>
      <w:r w:rsidRPr="007D6BAA">
        <w:rPr>
          <w:rFonts w:eastAsia="Times New Roman"/>
          <w:b w:val="0"/>
          <w:bCs/>
        </w:rPr>
        <w:t xml:space="preserve"> in parentheses. Each </w:t>
      </w:r>
      <w:proofErr w:type="spellStart"/>
      <w:r w:rsidRPr="007D6BAA">
        <w:rPr>
          <w:rFonts w:eastAsia="Times New Roman"/>
          <w:b w:val="0"/>
          <w:bCs/>
        </w:rPr>
        <w:t>model</w:t>
      </w:r>
      <w:r w:rsidRPr="007D6BAA">
        <w:rPr>
          <w:rFonts w:eastAsia="Yu Gothic"/>
          <w:b w:val="0"/>
          <w:bCs/>
          <w:vertAlign w:val="superscript"/>
        </w:rPr>
        <w:t>ǂ</w:t>
      </w:r>
      <w:proofErr w:type="spellEnd"/>
      <w:r w:rsidRPr="007D6BAA">
        <w:rPr>
          <w:rFonts w:eastAsia="Times New Roman"/>
          <w:b w:val="0"/>
          <w:bCs/>
        </w:rPr>
        <w:t xml:space="preserve"> evaluated metrics of ɑ-Diversity as response variables, and Treatment and Block as fixed effects. Values in bold indicate a significant </w:t>
      </w:r>
      <w:r w:rsidRPr="007D6BAA">
        <w:rPr>
          <w:rFonts w:eastAsia="Times New Roman"/>
          <w:b w:val="0"/>
          <w:bCs/>
          <w:i/>
        </w:rPr>
        <w:t xml:space="preserve">p-value </w:t>
      </w:r>
      <w:r w:rsidRPr="007D6BAA">
        <w:rPr>
          <w:rFonts w:eastAsia="Times New Roman"/>
          <w:b w:val="0"/>
          <w:bCs/>
        </w:rPr>
        <w:t>&lt; 0.05.</w:t>
      </w:r>
      <w:bookmarkEnd w:id="21"/>
    </w:p>
    <w:p w14:paraId="7CEF37C2" w14:textId="77777777" w:rsidR="00E27A62" w:rsidRPr="00914D5B" w:rsidRDefault="00E27A62" w:rsidP="00E27A62">
      <w:pPr>
        <w:spacing w:line="240" w:lineRule="auto"/>
        <w:jc w:val="both"/>
        <w:rPr>
          <w:rFonts w:eastAsia="Times New Roman"/>
          <w:sz w:val="22"/>
        </w:rPr>
      </w:pPr>
    </w:p>
    <w:p w14:paraId="003AFF12" w14:textId="77777777" w:rsidR="00E27A62" w:rsidRPr="00914D5B" w:rsidRDefault="00E27A62" w:rsidP="00E27A62">
      <w:pPr>
        <w:spacing w:line="240" w:lineRule="auto"/>
        <w:jc w:val="both"/>
        <w:rPr>
          <w:rFonts w:eastAsia="Times New Roman"/>
          <w:sz w:val="22"/>
        </w:rPr>
      </w:pPr>
      <w:proofErr w:type="spellStart"/>
      <w:r w:rsidRPr="00914D5B">
        <w:rPr>
          <w:rFonts w:eastAsia="Yu Gothic"/>
          <w:sz w:val="22"/>
          <w:vertAlign w:val="superscript"/>
        </w:rPr>
        <w:t>ǂ</w:t>
      </w:r>
      <w:r w:rsidRPr="00914D5B">
        <w:rPr>
          <w:rFonts w:eastAsia="Times New Roman"/>
          <w:i/>
          <w:sz w:val="22"/>
        </w:rPr>
        <w:t>ɑ</w:t>
      </w:r>
      <w:proofErr w:type="spellEnd"/>
      <w:r w:rsidRPr="00914D5B">
        <w:rPr>
          <w:rFonts w:eastAsia="Times New Roman"/>
          <w:i/>
          <w:sz w:val="22"/>
        </w:rPr>
        <w:t>-diversity</w:t>
      </w:r>
      <w:r w:rsidRPr="00914D5B">
        <w:rPr>
          <w:rFonts w:eastAsia="Times New Roman"/>
          <w:sz w:val="22"/>
        </w:rPr>
        <w:t xml:space="preserve"> ~ Treatment + Block</w:t>
      </w:r>
    </w:p>
    <w:p w14:paraId="72581719" w14:textId="77777777" w:rsidR="00E27A62" w:rsidRDefault="00E27A62" w:rsidP="00E27A62">
      <w:pPr>
        <w:jc w:val="both"/>
        <w:rPr>
          <w:rFonts w:eastAsia="Times New Roman"/>
          <w:sz w:val="20"/>
          <w:szCs w:val="20"/>
        </w:rPr>
      </w:pPr>
    </w:p>
    <w:p w14:paraId="387B17D0" w14:textId="77777777" w:rsidR="00E27A62" w:rsidRDefault="00E27A62" w:rsidP="00E27A62">
      <w:pPr>
        <w:rPr>
          <w:rFonts w:eastAsia="Times New Roman"/>
        </w:rPr>
      </w:pPr>
    </w:p>
    <w:tbl>
      <w:tblPr>
        <w:tblW w:w="79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005"/>
        <w:gridCol w:w="1155"/>
        <w:gridCol w:w="1080"/>
        <w:gridCol w:w="1230"/>
        <w:gridCol w:w="1110"/>
        <w:gridCol w:w="990"/>
      </w:tblGrid>
      <w:tr w:rsidR="00E27A62" w14:paraId="7A6596B8" w14:textId="77777777" w:rsidTr="004D756B">
        <w:trPr>
          <w:trHeight w:val="300"/>
          <w:jc w:val="center"/>
        </w:trPr>
        <w:tc>
          <w:tcPr>
            <w:tcW w:w="1335" w:type="dxa"/>
            <w:tcBorders>
              <w:top w:val="single" w:sz="6" w:space="0" w:color="000000"/>
              <w:bottom w:val="single" w:sz="6" w:space="0" w:color="000000"/>
            </w:tcBorders>
            <w:tcMar>
              <w:top w:w="40" w:type="dxa"/>
              <w:left w:w="40" w:type="dxa"/>
              <w:bottom w:w="40" w:type="dxa"/>
              <w:right w:w="40" w:type="dxa"/>
            </w:tcMar>
            <w:vAlign w:val="bottom"/>
          </w:tcPr>
          <w:p w14:paraId="654D66D8" w14:textId="77777777" w:rsidR="00E27A62" w:rsidRDefault="00E27A62" w:rsidP="004D756B">
            <w:pPr>
              <w:widowControl w:val="0"/>
              <w:jc w:val="center"/>
              <w:rPr>
                <w:rFonts w:eastAsia="Times New Roman"/>
              </w:rPr>
            </w:pPr>
            <w:r>
              <w:rPr>
                <w:rFonts w:eastAsia="Times New Roman"/>
              </w:rPr>
              <w:t>Effect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656F55F7" w14:textId="77777777" w:rsidR="00E27A62" w:rsidRDefault="00E27A62" w:rsidP="004D756B">
            <w:pPr>
              <w:widowControl w:val="0"/>
              <w:jc w:val="center"/>
              <w:rPr>
                <w:rFonts w:eastAsia="Times New Roman"/>
              </w:rPr>
            </w:pPr>
            <w:r>
              <w:rPr>
                <w:rFonts w:eastAsia="Times New Roman"/>
              </w:rPr>
              <w:t>DF</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7B41DB57" w14:textId="77777777" w:rsidR="00E27A62" w:rsidRDefault="00E27A62" w:rsidP="004D756B">
            <w:pPr>
              <w:widowControl w:val="0"/>
              <w:jc w:val="center"/>
              <w:rPr>
                <w:rFonts w:eastAsia="Times New Roman"/>
              </w:rPr>
            </w:pPr>
            <w:r>
              <w:rPr>
                <w:rFonts w:eastAsia="Times New Roman"/>
              </w:rPr>
              <w:t>SS</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2888870D" w14:textId="77777777" w:rsidR="00E27A62" w:rsidRDefault="00E27A62" w:rsidP="004D756B">
            <w:pPr>
              <w:widowControl w:val="0"/>
              <w:jc w:val="center"/>
              <w:rPr>
                <w:rFonts w:eastAsia="Times New Roman"/>
              </w:rPr>
            </w:pPr>
            <w:proofErr w:type="spellStart"/>
            <w:r>
              <w:rPr>
                <w:rFonts w:eastAsia="Times New Roman"/>
              </w:rPr>
              <w:t>MeanSS</w:t>
            </w:r>
            <w:proofErr w:type="spellEnd"/>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8B1CDAD" w14:textId="77777777" w:rsidR="00E27A62" w:rsidRDefault="00E27A62" w:rsidP="004D756B">
            <w:pPr>
              <w:widowControl w:val="0"/>
              <w:jc w:val="center"/>
              <w:rPr>
                <w:rFonts w:eastAsia="Times New Roman"/>
                <w:i/>
              </w:rPr>
            </w:pPr>
            <w:r>
              <w:rPr>
                <w:rFonts w:eastAsia="Times New Roman"/>
                <w:i/>
              </w:rPr>
              <w:t>F-value</w:t>
            </w:r>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782C120D" w14:textId="77777777" w:rsidR="00E27A62" w:rsidRDefault="00E27A62" w:rsidP="004D756B">
            <w:pPr>
              <w:widowControl w:val="0"/>
              <w:jc w:val="center"/>
              <w:rPr>
                <w:rFonts w:eastAsia="Times New Roman"/>
                <w:vertAlign w:val="superscript"/>
              </w:rPr>
            </w:pPr>
            <w:r>
              <w:rPr>
                <w:rFonts w:eastAsia="Times New Roman"/>
                <w:i/>
              </w:rPr>
              <w:t>R</w:t>
            </w:r>
            <w:r>
              <w:rPr>
                <w:rFonts w:eastAsia="Times New Roman"/>
                <w:vertAlign w:val="superscript"/>
              </w:rPr>
              <w:t>2</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4DBD835E" w14:textId="77777777" w:rsidR="00E27A62" w:rsidRDefault="00E27A62" w:rsidP="004D756B">
            <w:pPr>
              <w:widowControl w:val="0"/>
              <w:jc w:val="center"/>
              <w:rPr>
                <w:rFonts w:eastAsia="Times New Roman"/>
                <w:i/>
              </w:rPr>
            </w:pPr>
            <w:r>
              <w:rPr>
                <w:rFonts w:eastAsia="Times New Roman"/>
                <w:i/>
              </w:rPr>
              <w:t>p-value</w:t>
            </w:r>
          </w:p>
        </w:tc>
      </w:tr>
      <w:tr w:rsidR="00E27A62" w14:paraId="01BE3B3A" w14:textId="77777777" w:rsidTr="004D756B">
        <w:trPr>
          <w:trHeight w:val="300"/>
          <w:jc w:val="center"/>
        </w:trPr>
        <w:tc>
          <w:tcPr>
            <w:tcW w:w="1335" w:type="dxa"/>
            <w:tcBorders>
              <w:bottom w:val="single" w:sz="6" w:space="0" w:color="000000"/>
            </w:tcBorders>
            <w:tcMar>
              <w:top w:w="40" w:type="dxa"/>
              <w:left w:w="40" w:type="dxa"/>
              <w:bottom w:w="40" w:type="dxa"/>
              <w:right w:w="40" w:type="dxa"/>
            </w:tcMar>
            <w:vAlign w:val="bottom"/>
          </w:tcPr>
          <w:p w14:paraId="26540E6D" w14:textId="77777777" w:rsidR="00E27A62" w:rsidRDefault="00E27A62" w:rsidP="004D756B">
            <w:pPr>
              <w:widowControl w:val="0"/>
              <w:jc w:val="center"/>
              <w:rPr>
                <w:rFonts w:eastAsia="Times New Roman"/>
              </w:rPr>
            </w:pPr>
            <w:r>
              <w:rPr>
                <w:rFonts w:eastAsia="Times New Roman"/>
              </w:rPr>
              <w:t>Treatment</w:t>
            </w:r>
          </w:p>
        </w:tc>
        <w:tc>
          <w:tcPr>
            <w:tcW w:w="1005" w:type="dxa"/>
            <w:tcBorders>
              <w:top w:val="single" w:sz="6" w:space="0" w:color="000000"/>
              <w:bottom w:val="single" w:sz="6" w:space="0" w:color="000000"/>
            </w:tcBorders>
            <w:tcMar>
              <w:top w:w="40" w:type="dxa"/>
              <w:left w:w="40" w:type="dxa"/>
              <w:bottom w:w="40" w:type="dxa"/>
              <w:right w:w="40" w:type="dxa"/>
            </w:tcMar>
            <w:vAlign w:val="bottom"/>
          </w:tcPr>
          <w:p w14:paraId="01BA2F90" w14:textId="77777777" w:rsidR="00E27A62" w:rsidRDefault="00E27A62" w:rsidP="004D756B">
            <w:pPr>
              <w:widowControl w:val="0"/>
              <w:jc w:val="center"/>
              <w:rPr>
                <w:rFonts w:eastAsia="Times New Roman"/>
                <w:sz w:val="20"/>
                <w:szCs w:val="20"/>
              </w:rPr>
            </w:pPr>
            <w:r>
              <w:rPr>
                <w:rFonts w:eastAsia="Times New Roman"/>
                <w:sz w:val="20"/>
                <w:szCs w:val="20"/>
              </w:rPr>
              <w:t>1</w:t>
            </w:r>
          </w:p>
        </w:tc>
        <w:tc>
          <w:tcPr>
            <w:tcW w:w="1155" w:type="dxa"/>
            <w:tcBorders>
              <w:top w:val="single" w:sz="6" w:space="0" w:color="000000"/>
              <w:bottom w:val="single" w:sz="6" w:space="0" w:color="000000"/>
            </w:tcBorders>
            <w:tcMar>
              <w:top w:w="40" w:type="dxa"/>
              <w:left w:w="40" w:type="dxa"/>
              <w:bottom w:w="40" w:type="dxa"/>
              <w:right w:w="40" w:type="dxa"/>
            </w:tcMar>
            <w:vAlign w:val="bottom"/>
          </w:tcPr>
          <w:p w14:paraId="5EBF511F" w14:textId="77777777" w:rsidR="00E27A62" w:rsidRDefault="00E27A62" w:rsidP="004D756B">
            <w:pPr>
              <w:widowControl w:val="0"/>
              <w:jc w:val="center"/>
              <w:rPr>
                <w:rFonts w:eastAsia="Times New Roman"/>
                <w:sz w:val="20"/>
                <w:szCs w:val="20"/>
              </w:rPr>
            </w:pPr>
            <w:r>
              <w:rPr>
                <w:rFonts w:eastAsia="Times New Roman"/>
                <w:sz w:val="20"/>
                <w:szCs w:val="20"/>
              </w:rPr>
              <w:t>0.03</w:t>
            </w:r>
          </w:p>
        </w:tc>
        <w:tc>
          <w:tcPr>
            <w:tcW w:w="1080" w:type="dxa"/>
            <w:tcBorders>
              <w:top w:val="single" w:sz="6" w:space="0" w:color="000000"/>
              <w:bottom w:val="single" w:sz="6" w:space="0" w:color="000000"/>
            </w:tcBorders>
            <w:tcMar>
              <w:top w:w="40" w:type="dxa"/>
              <w:left w:w="40" w:type="dxa"/>
              <w:bottom w:w="40" w:type="dxa"/>
              <w:right w:w="40" w:type="dxa"/>
            </w:tcMar>
            <w:vAlign w:val="bottom"/>
          </w:tcPr>
          <w:p w14:paraId="6C97F9BD" w14:textId="0C826801" w:rsidR="00E27A62" w:rsidRDefault="00E27A62" w:rsidP="004D756B">
            <w:pPr>
              <w:widowControl w:val="0"/>
              <w:jc w:val="center"/>
              <w:rPr>
                <w:rFonts w:eastAsia="Times New Roman"/>
                <w:sz w:val="20"/>
                <w:szCs w:val="20"/>
              </w:rPr>
            </w:pPr>
            <w:r>
              <w:rPr>
                <w:rFonts w:eastAsia="Times New Roman"/>
                <w:sz w:val="20"/>
                <w:szCs w:val="20"/>
              </w:rPr>
              <w:t>0.</w:t>
            </w:r>
            <w:ins w:id="22" w:author="Colom, Sara" w:date="2021-06-29T14:49:00Z">
              <w:r w:rsidR="00022F3D">
                <w:rPr>
                  <w:rFonts w:eastAsia="Times New Roman"/>
                  <w:sz w:val="20"/>
                  <w:szCs w:val="20"/>
                </w:rPr>
                <w:t>03</w:t>
              </w:r>
            </w:ins>
          </w:p>
        </w:tc>
        <w:tc>
          <w:tcPr>
            <w:tcW w:w="1230" w:type="dxa"/>
            <w:tcBorders>
              <w:top w:val="single" w:sz="6" w:space="0" w:color="000000"/>
              <w:bottom w:val="single" w:sz="6" w:space="0" w:color="000000"/>
            </w:tcBorders>
            <w:tcMar>
              <w:top w:w="40" w:type="dxa"/>
              <w:left w:w="40" w:type="dxa"/>
              <w:bottom w:w="40" w:type="dxa"/>
              <w:right w:w="40" w:type="dxa"/>
            </w:tcMar>
            <w:vAlign w:val="bottom"/>
          </w:tcPr>
          <w:p w14:paraId="1D54B296" w14:textId="01DCB28D" w:rsidR="00E27A62" w:rsidRDefault="00E27A62" w:rsidP="004D756B">
            <w:pPr>
              <w:widowControl w:val="0"/>
              <w:jc w:val="center"/>
              <w:rPr>
                <w:rFonts w:eastAsia="Times New Roman"/>
                <w:sz w:val="20"/>
                <w:szCs w:val="20"/>
              </w:rPr>
            </w:pPr>
            <w:r>
              <w:rPr>
                <w:rFonts w:eastAsia="Times New Roman"/>
                <w:sz w:val="20"/>
                <w:szCs w:val="20"/>
              </w:rPr>
              <w:t>0.</w:t>
            </w:r>
            <w:ins w:id="23" w:author="Colom, Sara" w:date="2021-06-29T14:49:00Z">
              <w:r w:rsidR="00022F3D">
                <w:rPr>
                  <w:rFonts w:eastAsia="Times New Roman"/>
                  <w:sz w:val="20"/>
                  <w:szCs w:val="20"/>
                </w:rPr>
                <w:t>85</w:t>
              </w:r>
            </w:ins>
          </w:p>
        </w:tc>
        <w:tc>
          <w:tcPr>
            <w:tcW w:w="1110" w:type="dxa"/>
            <w:tcBorders>
              <w:top w:val="single" w:sz="6" w:space="0" w:color="000000"/>
              <w:bottom w:val="single" w:sz="6" w:space="0" w:color="000000"/>
            </w:tcBorders>
            <w:tcMar>
              <w:top w:w="40" w:type="dxa"/>
              <w:left w:w="40" w:type="dxa"/>
              <w:bottom w:w="40" w:type="dxa"/>
              <w:right w:w="40" w:type="dxa"/>
            </w:tcMar>
            <w:vAlign w:val="bottom"/>
          </w:tcPr>
          <w:p w14:paraId="5553DFC2" w14:textId="77777777" w:rsidR="00E27A62" w:rsidRDefault="00E27A62" w:rsidP="004D756B">
            <w:pPr>
              <w:widowControl w:val="0"/>
              <w:jc w:val="center"/>
              <w:rPr>
                <w:rFonts w:eastAsia="Times New Roman"/>
                <w:sz w:val="20"/>
                <w:szCs w:val="20"/>
              </w:rPr>
            </w:pPr>
            <w:r>
              <w:rPr>
                <w:rFonts w:eastAsia="Times New Roman"/>
                <w:sz w:val="20"/>
                <w:szCs w:val="20"/>
              </w:rPr>
              <w:t>0.01</w:t>
            </w:r>
          </w:p>
        </w:tc>
        <w:tc>
          <w:tcPr>
            <w:tcW w:w="990" w:type="dxa"/>
            <w:tcBorders>
              <w:top w:val="single" w:sz="6" w:space="0" w:color="000000"/>
              <w:bottom w:val="single" w:sz="6" w:space="0" w:color="000000"/>
            </w:tcBorders>
            <w:tcMar>
              <w:top w:w="40" w:type="dxa"/>
              <w:left w:w="40" w:type="dxa"/>
              <w:bottom w:w="40" w:type="dxa"/>
              <w:right w:w="40" w:type="dxa"/>
            </w:tcMar>
            <w:vAlign w:val="bottom"/>
          </w:tcPr>
          <w:p w14:paraId="0DBC0952" w14:textId="4137BF1E" w:rsidR="00E27A62" w:rsidRDefault="00E27A62" w:rsidP="004D756B">
            <w:pPr>
              <w:widowControl w:val="0"/>
              <w:jc w:val="center"/>
              <w:rPr>
                <w:rFonts w:eastAsia="Times New Roman"/>
                <w:sz w:val="20"/>
                <w:szCs w:val="20"/>
              </w:rPr>
            </w:pPr>
            <w:r>
              <w:rPr>
                <w:rFonts w:eastAsia="Times New Roman"/>
                <w:sz w:val="20"/>
                <w:szCs w:val="20"/>
              </w:rPr>
              <w:t>0.5</w:t>
            </w:r>
            <w:ins w:id="24" w:author="Colom, Sara" w:date="2021-07-30T14:20:00Z">
              <w:r w:rsidR="00202B29">
                <w:rPr>
                  <w:rFonts w:eastAsia="Times New Roman"/>
                  <w:sz w:val="20"/>
                  <w:szCs w:val="20"/>
                </w:rPr>
                <w:t>5</w:t>
              </w:r>
            </w:ins>
          </w:p>
        </w:tc>
      </w:tr>
      <w:tr w:rsidR="00E27A62" w14:paraId="3B6683D7" w14:textId="77777777" w:rsidTr="004D756B">
        <w:trPr>
          <w:trHeight w:val="465"/>
          <w:jc w:val="center"/>
        </w:trPr>
        <w:tc>
          <w:tcPr>
            <w:tcW w:w="1335" w:type="dxa"/>
            <w:tcBorders>
              <w:bottom w:val="single" w:sz="6" w:space="0" w:color="000000"/>
            </w:tcBorders>
            <w:tcMar>
              <w:top w:w="40" w:type="dxa"/>
              <w:left w:w="40" w:type="dxa"/>
              <w:bottom w:w="40" w:type="dxa"/>
              <w:right w:w="40" w:type="dxa"/>
            </w:tcMar>
            <w:vAlign w:val="bottom"/>
          </w:tcPr>
          <w:p w14:paraId="79F2C887" w14:textId="77777777" w:rsidR="00E27A62" w:rsidRDefault="00E27A62" w:rsidP="004D756B">
            <w:pPr>
              <w:widowControl w:val="0"/>
              <w:jc w:val="center"/>
              <w:rPr>
                <w:rFonts w:eastAsia="Times New Roman"/>
              </w:rPr>
            </w:pPr>
            <w:r>
              <w:rPr>
                <w:rFonts w:eastAsia="Times New Roman"/>
              </w:rPr>
              <w:t>Block</w:t>
            </w:r>
          </w:p>
        </w:tc>
        <w:tc>
          <w:tcPr>
            <w:tcW w:w="1005" w:type="dxa"/>
            <w:tcBorders>
              <w:bottom w:val="single" w:sz="6" w:space="0" w:color="000000"/>
            </w:tcBorders>
            <w:tcMar>
              <w:top w:w="40" w:type="dxa"/>
              <w:left w:w="40" w:type="dxa"/>
              <w:bottom w:w="40" w:type="dxa"/>
              <w:right w:w="40" w:type="dxa"/>
            </w:tcMar>
            <w:vAlign w:val="bottom"/>
          </w:tcPr>
          <w:p w14:paraId="7203E68B" w14:textId="77777777" w:rsidR="00E27A62" w:rsidRDefault="00E27A62" w:rsidP="004D756B">
            <w:pPr>
              <w:widowControl w:val="0"/>
              <w:jc w:val="center"/>
              <w:rPr>
                <w:rFonts w:eastAsia="Times New Roman"/>
                <w:sz w:val="20"/>
                <w:szCs w:val="20"/>
              </w:rPr>
            </w:pPr>
            <w:r>
              <w:rPr>
                <w:rFonts w:eastAsia="Times New Roman"/>
                <w:sz w:val="20"/>
                <w:szCs w:val="20"/>
              </w:rPr>
              <w:t>3</w:t>
            </w:r>
          </w:p>
        </w:tc>
        <w:tc>
          <w:tcPr>
            <w:tcW w:w="1155" w:type="dxa"/>
            <w:tcBorders>
              <w:bottom w:val="single" w:sz="6" w:space="0" w:color="000000"/>
            </w:tcBorders>
            <w:tcMar>
              <w:top w:w="40" w:type="dxa"/>
              <w:left w:w="40" w:type="dxa"/>
              <w:bottom w:w="40" w:type="dxa"/>
              <w:right w:w="40" w:type="dxa"/>
            </w:tcMar>
            <w:vAlign w:val="bottom"/>
          </w:tcPr>
          <w:p w14:paraId="1AB04AE0" w14:textId="77777777" w:rsidR="00E27A62" w:rsidRDefault="00E27A62" w:rsidP="004D756B">
            <w:pPr>
              <w:widowControl w:val="0"/>
              <w:jc w:val="center"/>
              <w:rPr>
                <w:rFonts w:eastAsia="Times New Roman"/>
                <w:sz w:val="20"/>
                <w:szCs w:val="20"/>
              </w:rPr>
            </w:pPr>
            <w:r>
              <w:rPr>
                <w:rFonts w:eastAsia="Times New Roman"/>
                <w:sz w:val="20"/>
                <w:szCs w:val="20"/>
              </w:rPr>
              <w:t>0.32</w:t>
            </w:r>
          </w:p>
        </w:tc>
        <w:tc>
          <w:tcPr>
            <w:tcW w:w="1080" w:type="dxa"/>
            <w:tcBorders>
              <w:bottom w:val="single" w:sz="6" w:space="0" w:color="000000"/>
            </w:tcBorders>
            <w:tcMar>
              <w:top w:w="40" w:type="dxa"/>
              <w:left w:w="40" w:type="dxa"/>
              <w:bottom w:w="40" w:type="dxa"/>
              <w:right w:w="40" w:type="dxa"/>
            </w:tcMar>
            <w:vAlign w:val="bottom"/>
          </w:tcPr>
          <w:p w14:paraId="783527E6" w14:textId="69D1B468" w:rsidR="00E27A62" w:rsidRDefault="00E27A62" w:rsidP="004D756B">
            <w:pPr>
              <w:widowControl w:val="0"/>
              <w:jc w:val="center"/>
              <w:rPr>
                <w:rFonts w:eastAsia="Times New Roman"/>
                <w:sz w:val="20"/>
                <w:szCs w:val="20"/>
              </w:rPr>
            </w:pPr>
            <w:r>
              <w:rPr>
                <w:rFonts w:eastAsia="Times New Roman"/>
                <w:sz w:val="20"/>
                <w:szCs w:val="20"/>
              </w:rPr>
              <w:t>0.</w:t>
            </w:r>
            <w:ins w:id="25" w:author="Colom, Sara" w:date="2021-07-30T10:50:00Z">
              <w:r w:rsidR="00826632">
                <w:rPr>
                  <w:rFonts w:eastAsia="Times New Roman"/>
                  <w:sz w:val="20"/>
                  <w:szCs w:val="20"/>
                </w:rPr>
                <w:t>11</w:t>
              </w:r>
            </w:ins>
          </w:p>
        </w:tc>
        <w:tc>
          <w:tcPr>
            <w:tcW w:w="1230" w:type="dxa"/>
            <w:tcBorders>
              <w:bottom w:val="single" w:sz="6" w:space="0" w:color="000000"/>
            </w:tcBorders>
            <w:tcMar>
              <w:top w:w="40" w:type="dxa"/>
              <w:left w:w="40" w:type="dxa"/>
              <w:bottom w:w="40" w:type="dxa"/>
              <w:right w:w="40" w:type="dxa"/>
            </w:tcMar>
            <w:vAlign w:val="bottom"/>
          </w:tcPr>
          <w:p w14:paraId="2A48890F" w14:textId="77777777" w:rsidR="00E27A62" w:rsidRPr="002C0E88" w:rsidRDefault="00E27A62" w:rsidP="004D756B">
            <w:pPr>
              <w:widowControl w:val="0"/>
              <w:jc w:val="center"/>
              <w:rPr>
                <w:rFonts w:eastAsia="Times New Roman"/>
                <w:b/>
                <w:bCs/>
                <w:sz w:val="20"/>
                <w:szCs w:val="20"/>
                <w:rPrChange w:id="26" w:author="Colom, Sara" w:date="2021-07-01T10:35:00Z">
                  <w:rPr>
                    <w:rFonts w:eastAsia="Times New Roman"/>
                    <w:sz w:val="20"/>
                    <w:szCs w:val="20"/>
                  </w:rPr>
                </w:rPrChange>
              </w:rPr>
            </w:pPr>
            <w:r w:rsidRPr="002C0E88">
              <w:rPr>
                <w:rFonts w:eastAsia="Times New Roman"/>
                <w:b/>
                <w:bCs/>
                <w:sz w:val="20"/>
                <w:szCs w:val="20"/>
                <w:rPrChange w:id="27" w:author="Colom, Sara" w:date="2021-07-01T10:35:00Z">
                  <w:rPr>
                    <w:rFonts w:eastAsia="Times New Roman"/>
                    <w:sz w:val="20"/>
                    <w:szCs w:val="20"/>
                  </w:rPr>
                </w:rPrChange>
              </w:rPr>
              <w:t>3.48</w:t>
            </w:r>
          </w:p>
        </w:tc>
        <w:tc>
          <w:tcPr>
            <w:tcW w:w="1110" w:type="dxa"/>
            <w:tcBorders>
              <w:bottom w:val="single" w:sz="6" w:space="0" w:color="000000"/>
            </w:tcBorders>
            <w:tcMar>
              <w:top w:w="40" w:type="dxa"/>
              <w:left w:w="40" w:type="dxa"/>
              <w:bottom w:w="40" w:type="dxa"/>
              <w:right w:w="40" w:type="dxa"/>
            </w:tcMar>
            <w:vAlign w:val="bottom"/>
          </w:tcPr>
          <w:p w14:paraId="3BBECA82" w14:textId="77777777" w:rsidR="00E27A62" w:rsidRPr="002C0E88" w:rsidRDefault="00E27A62" w:rsidP="004D756B">
            <w:pPr>
              <w:widowControl w:val="0"/>
              <w:jc w:val="center"/>
              <w:rPr>
                <w:rFonts w:eastAsia="Times New Roman"/>
                <w:b/>
                <w:bCs/>
                <w:sz w:val="20"/>
                <w:szCs w:val="20"/>
                <w:rPrChange w:id="28" w:author="Colom, Sara" w:date="2021-07-01T10:35:00Z">
                  <w:rPr>
                    <w:rFonts w:eastAsia="Times New Roman"/>
                    <w:sz w:val="20"/>
                    <w:szCs w:val="20"/>
                  </w:rPr>
                </w:rPrChange>
              </w:rPr>
            </w:pPr>
            <w:r w:rsidRPr="002C0E88">
              <w:rPr>
                <w:rFonts w:eastAsia="Times New Roman"/>
                <w:b/>
                <w:bCs/>
                <w:sz w:val="20"/>
                <w:szCs w:val="20"/>
                <w:rPrChange w:id="29" w:author="Colom, Sara" w:date="2021-07-01T10:35:00Z">
                  <w:rPr>
                    <w:rFonts w:eastAsia="Times New Roman"/>
                    <w:sz w:val="20"/>
                    <w:szCs w:val="20"/>
                  </w:rPr>
                </w:rPrChange>
              </w:rPr>
              <w:t>0.10</w:t>
            </w:r>
          </w:p>
        </w:tc>
        <w:tc>
          <w:tcPr>
            <w:tcW w:w="990" w:type="dxa"/>
            <w:tcBorders>
              <w:bottom w:val="single" w:sz="6" w:space="0" w:color="000000"/>
            </w:tcBorders>
            <w:tcMar>
              <w:top w:w="40" w:type="dxa"/>
              <w:left w:w="40" w:type="dxa"/>
              <w:bottom w:w="40" w:type="dxa"/>
              <w:right w:w="40" w:type="dxa"/>
            </w:tcMar>
            <w:vAlign w:val="bottom"/>
          </w:tcPr>
          <w:p w14:paraId="216BB0B3" w14:textId="466B05AC" w:rsidR="00E27A62" w:rsidRPr="002C0E88" w:rsidRDefault="00E27A62" w:rsidP="004D756B">
            <w:pPr>
              <w:keepNext/>
              <w:widowControl w:val="0"/>
              <w:jc w:val="center"/>
              <w:rPr>
                <w:rFonts w:eastAsia="Times New Roman"/>
                <w:b/>
                <w:bCs/>
                <w:sz w:val="20"/>
                <w:szCs w:val="20"/>
                <w:rPrChange w:id="30" w:author="Colom, Sara" w:date="2021-07-01T10:35:00Z">
                  <w:rPr>
                    <w:rFonts w:eastAsia="Times New Roman"/>
                    <w:sz w:val="20"/>
                    <w:szCs w:val="20"/>
                  </w:rPr>
                </w:rPrChange>
              </w:rPr>
            </w:pPr>
            <w:r w:rsidRPr="002C0E88">
              <w:rPr>
                <w:rFonts w:eastAsia="Times New Roman"/>
                <w:b/>
                <w:bCs/>
                <w:sz w:val="20"/>
                <w:szCs w:val="20"/>
                <w:rPrChange w:id="31" w:author="Colom, Sara" w:date="2021-07-01T10:35:00Z">
                  <w:rPr>
                    <w:rFonts w:eastAsia="Times New Roman"/>
                    <w:sz w:val="20"/>
                    <w:szCs w:val="20"/>
                  </w:rPr>
                </w:rPrChange>
              </w:rPr>
              <w:t>0.001</w:t>
            </w:r>
          </w:p>
        </w:tc>
      </w:tr>
    </w:tbl>
    <w:p w14:paraId="66DCAD83" w14:textId="77777777" w:rsidR="00E27A62" w:rsidRDefault="00E27A62" w:rsidP="00E27A62">
      <w:pPr>
        <w:pStyle w:val="Caption"/>
        <w:jc w:val="both"/>
      </w:pPr>
    </w:p>
    <w:p w14:paraId="3AF975B3" w14:textId="328058BD" w:rsidR="00E27A62" w:rsidRPr="007D6BAA" w:rsidRDefault="00E27A62" w:rsidP="00E27A62">
      <w:pPr>
        <w:pStyle w:val="Caption"/>
        <w:jc w:val="both"/>
        <w:rPr>
          <w:rFonts w:eastAsia="Times New Roman"/>
          <w:b w:val="0"/>
          <w:bCs/>
        </w:rPr>
      </w:pPr>
      <w:bookmarkStart w:id="32" w:name="_Toc47432405"/>
      <w:r>
        <w:t xml:space="preserve">Table </w:t>
      </w:r>
      <w:fldSimple w:instr=" SEQ Table \* ARABIC \s 3 ">
        <w:r>
          <w:rPr>
            <w:noProof/>
          </w:rPr>
          <w:t>2</w:t>
        </w:r>
      </w:fldSimple>
      <w:r>
        <w:t xml:space="preserve"> </w:t>
      </w:r>
      <w:r w:rsidRPr="007D6BAA">
        <w:rPr>
          <w:rFonts w:eastAsia="Times New Roman"/>
          <w:b w:val="0"/>
          <w:bCs/>
        </w:rPr>
        <w:t>Results of PERMANOVA of Bray-Curtis distances (</w:t>
      </w:r>
      <w:r>
        <w:rPr>
          <w:rFonts w:eastAsia="Times New Roman"/>
          <w:b w:val="0"/>
          <w:bCs/>
        </w:rPr>
        <w:t>community composition</w:t>
      </w:r>
      <w:r w:rsidRPr="007D6BAA">
        <w:rPr>
          <w:rFonts w:eastAsia="Times New Roman"/>
          <w:b w:val="0"/>
          <w:bCs/>
        </w:rPr>
        <w:t xml:space="preserve">) to test for Treatment effects on </w:t>
      </w:r>
      <w:r>
        <w:rPr>
          <w:rFonts w:eastAsia="Times New Roman"/>
          <w:b w:val="0"/>
          <w:bCs/>
        </w:rPr>
        <w:t xml:space="preserve">community composition </w:t>
      </w:r>
      <w:r w:rsidRPr="007D6BAA">
        <w:rPr>
          <w:rFonts w:eastAsia="Times New Roman"/>
          <w:b w:val="0"/>
          <w:bCs/>
        </w:rPr>
        <w:t xml:space="preserve">of the rhizosphere microbiome of </w:t>
      </w:r>
      <w:r w:rsidRPr="007D6BAA">
        <w:rPr>
          <w:rFonts w:eastAsia="Times New Roman"/>
          <w:b w:val="0"/>
          <w:bCs/>
          <w:i/>
        </w:rPr>
        <w:t>I. purpurea</w:t>
      </w:r>
      <w:r w:rsidRPr="007D6BAA">
        <w:rPr>
          <w:rFonts w:eastAsia="Times New Roman"/>
          <w:b w:val="0"/>
          <w:bCs/>
        </w:rPr>
        <w:t xml:space="preserve"> (Num. </w:t>
      </w:r>
      <w:r w:rsidRPr="007D6BAA">
        <w:rPr>
          <w:rFonts w:eastAsia="Times New Roman"/>
          <w:b w:val="0"/>
          <w:bCs/>
          <w:i/>
        </w:rPr>
        <w:t>I. purpurea</w:t>
      </w:r>
      <w:r w:rsidRPr="007D6BAA">
        <w:rPr>
          <w:rFonts w:eastAsia="Times New Roman"/>
          <w:b w:val="0"/>
          <w:bCs/>
        </w:rPr>
        <w:t xml:space="preserve"> in competition = 73; Num. </w:t>
      </w:r>
      <w:r w:rsidRPr="007D6BAA">
        <w:rPr>
          <w:rFonts w:eastAsia="Times New Roman"/>
          <w:b w:val="0"/>
          <w:bCs/>
          <w:i/>
        </w:rPr>
        <w:t>I. purpurea</w:t>
      </w:r>
      <w:r w:rsidRPr="007D6BAA">
        <w:rPr>
          <w:rFonts w:eastAsia="Times New Roman"/>
          <w:b w:val="0"/>
          <w:bCs/>
        </w:rPr>
        <w:t xml:space="preserve"> alone = 27). The </w:t>
      </w:r>
      <w:proofErr w:type="spellStart"/>
      <w:r w:rsidRPr="007D6BAA">
        <w:rPr>
          <w:rFonts w:eastAsia="Times New Roman"/>
          <w:b w:val="0"/>
          <w:bCs/>
        </w:rPr>
        <w:t>model</w:t>
      </w:r>
      <w:r w:rsidRPr="007D6BAA">
        <w:rPr>
          <w:rFonts w:eastAsia="Yu Gothic"/>
          <w:b w:val="0"/>
          <w:bCs/>
          <w:vertAlign w:val="superscript"/>
        </w:rPr>
        <w:t>ǂ</w:t>
      </w:r>
      <w:proofErr w:type="spellEnd"/>
      <w:r w:rsidRPr="007D6BAA">
        <w:rPr>
          <w:rFonts w:eastAsia="Times New Roman"/>
          <w:b w:val="0"/>
          <w:bCs/>
        </w:rPr>
        <w:t xml:space="preserve"> included </w:t>
      </w:r>
      <w:r>
        <w:rPr>
          <w:rFonts w:eastAsia="Times New Roman"/>
          <w:b w:val="0"/>
          <w:bCs/>
        </w:rPr>
        <w:t xml:space="preserve">community composition </w:t>
      </w:r>
      <w:r w:rsidRPr="007D6BAA">
        <w:rPr>
          <w:rFonts w:eastAsia="Times New Roman"/>
          <w:b w:val="0"/>
          <w:bCs/>
        </w:rPr>
        <w:t>as a response variable, with Treatment and Block as fixed effects.</w:t>
      </w:r>
      <w:bookmarkEnd w:id="32"/>
      <w:r w:rsidRPr="007D6BAA">
        <w:rPr>
          <w:rFonts w:eastAsia="Times New Roman"/>
          <w:b w:val="0"/>
          <w:bCs/>
        </w:rPr>
        <w:t xml:space="preserve"> </w:t>
      </w:r>
    </w:p>
    <w:p w14:paraId="0F251837" w14:textId="77777777" w:rsidR="00E27A62" w:rsidRPr="00914D5B" w:rsidRDefault="00E27A62" w:rsidP="00E27A62">
      <w:pPr>
        <w:spacing w:line="240" w:lineRule="auto"/>
        <w:jc w:val="both"/>
        <w:rPr>
          <w:rFonts w:eastAsia="Times New Roman"/>
          <w:sz w:val="22"/>
        </w:rPr>
      </w:pPr>
    </w:p>
    <w:p w14:paraId="1D1EB4B3" w14:textId="77777777" w:rsidR="00E27A62" w:rsidRPr="00914D5B" w:rsidRDefault="00E27A62" w:rsidP="00E27A62">
      <w:pPr>
        <w:spacing w:line="240" w:lineRule="auto"/>
        <w:jc w:val="both"/>
        <w:rPr>
          <w:rFonts w:eastAsia="Times New Roman"/>
          <w:sz w:val="22"/>
        </w:rPr>
      </w:pPr>
      <w:proofErr w:type="spellStart"/>
      <w:r w:rsidRPr="00914D5B">
        <w:rPr>
          <w:rFonts w:eastAsia="Yu Gothic"/>
          <w:sz w:val="22"/>
          <w:vertAlign w:val="superscript"/>
        </w:rPr>
        <w:t>ǂ</w:t>
      </w:r>
      <w:r>
        <w:rPr>
          <w:rFonts w:eastAsia="Times New Roman"/>
          <w:i/>
          <w:sz w:val="22"/>
        </w:rPr>
        <w:t>Community</w:t>
      </w:r>
      <w:proofErr w:type="spellEnd"/>
      <w:r>
        <w:rPr>
          <w:rFonts w:eastAsia="Times New Roman"/>
          <w:i/>
          <w:sz w:val="22"/>
        </w:rPr>
        <w:t xml:space="preserve"> composition</w:t>
      </w:r>
      <w:r w:rsidRPr="00914D5B">
        <w:rPr>
          <w:rFonts w:eastAsia="Times New Roman"/>
          <w:sz w:val="22"/>
        </w:rPr>
        <w:t xml:space="preserve"> ~ Treatment + Block</w:t>
      </w:r>
    </w:p>
    <w:p w14:paraId="3E06EBC7" w14:textId="77777777" w:rsidR="00E27A62" w:rsidRDefault="00E27A62" w:rsidP="00E27A62">
      <w:pPr>
        <w:rPr>
          <w:rFonts w:eastAsia="Times New Roman"/>
        </w:rPr>
      </w:pPr>
      <w:r>
        <w:br w:type="page"/>
      </w:r>
    </w:p>
    <w:p w14:paraId="2A900657" w14:textId="77777777" w:rsidR="00E27A62" w:rsidRDefault="00E27A62" w:rsidP="00E27A62">
      <w:pPr>
        <w:jc w:val="both"/>
        <w:rPr>
          <w:rFonts w:eastAsia="Times New Roman"/>
        </w:rPr>
      </w:pPr>
    </w:p>
    <w:tbl>
      <w:tblPr>
        <w:tblW w:w="9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070"/>
        <w:gridCol w:w="2115"/>
        <w:gridCol w:w="1770"/>
        <w:gridCol w:w="1845"/>
      </w:tblGrid>
      <w:tr w:rsidR="00E27A62" w14:paraId="7FE8EB90" w14:textId="77777777" w:rsidTr="004D756B">
        <w:trPr>
          <w:trHeight w:val="420"/>
          <w:jc w:val="center"/>
        </w:trPr>
        <w:tc>
          <w:tcPr>
            <w:tcW w:w="9555" w:type="dxa"/>
            <w:gridSpan w:val="5"/>
          </w:tcPr>
          <w:p w14:paraId="724FF14C" w14:textId="77777777" w:rsidR="00E27A62" w:rsidRDefault="00E27A62" w:rsidP="004D756B">
            <w:pPr>
              <w:jc w:val="center"/>
              <w:rPr>
                <w:rFonts w:eastAsia="Times New Roman"/>
              </w:rPr>
            </w:pPr>
            <w:r>
              <w:rPr>
                <w:rFonts w:eastAsia="Times New Roman"/>
              </w:rPr>
              <w:t>Linear Association Between Rhizosphere Microbiome ɑ-Diversity and Root Traits</w:t>
            </w:r>
          </w:p>
        </w:tc>
      </w:tr>
      <w:tr w:rsidR="00E27A62" w14:paraId="70A61C05" w14:textId="77777777" w:rsidTr="004D756B">
        <w:trPr>
          <w:jc w:val="center"/>
        </w:trPr>
        <w:tc>
          <w:tcPr>
            <w:tcW w:w="1755" w:type="dxa"/>
          </w:tcPr>
          <w:p w14:paraId="25A1F65D" w14:textId="77777777" w:rsidR="00E27A62" w:rsidRDefault="00E27A62" w:rsidP="004D756B">
            <w:pPr>
              <w:jc w:val="center"/>
              <w:rPr>
                <w:rFonts w:eastAsia="Times New Roman"/>
              </w:rPr>
            </w:pPr>
            <w:r>
              <w:rPr>
                <w:rFonts w:eastAsia="Times New Roman"/>
              </w:rPr>
              <w:t xml:space="preserve">ɑ-Diversity </w:t>
            </w:r>
          </w:p>
        </w:tc>
        <w:tc>
          <w:tcPr>
            <w:tcW w:w="2070" w:type="dxa"/>
          </w:tcPr>
          <w:p w14:paraId="51751BC9" w14:textId="77777777" w:rsidR="00E27A62" w:rsidRDefault="00E27A62" w:rsidP="004D756B">
            <w:pPr>
              <w:spacing w:line="240" w:lineRule="auto"/>
              <w:jc w:val="center"/>
              <w:rPr>
                <w:rFonts w:eastAsia="Times New Roman"/>
              </w:rPr>
            </w:pPr>
            <w:commentRangeStart w:id="33"/>
            <w:r>
              <w:rPr>
                <w:rFonts w:eastAsia="Times New Roman"/>
              </w:rPr>
              <w:t xml:space="preserve">Root topology </w:t>
            </w:r>
            <w:r>
              <w:rPr>
                <w:rFonts w:eastAsia="Times New Roman"/>
              </w:rPr>
              <w:br/>
              <w:t>(PC1)</w:t>
            </w:r>
            <w:commentRangeEnd w:id="33"/>
            <w:r w:rsidR="00826632">
              <w:rPr>
                <w:rStyle w:val="CommentReference"/>
              </w:rPr>
              <w:commentReference w:id="33"/>
            </w:r>
          </w:p>
        </w:tc>
        <w:tc>
          <w:tcPr>
            <w:tcW w:w="2115" w:type="dxa"/>
          </w:tcPr>
          <w:p w14:paraId="14B7CB3C" w14:textId="77777777" w:rsidR="00E27A62" w:rsidRDefault="00E27A62" w:rsidP="004D756B">
            <w:pPr>
              <w:spacing w:line="240" w:lineRule="auto"/>
              <w:jc w:val="center"/>
              <w:rPr>
                <w:rFonts w:eastAsia="Times New Roman"/>
              </w:rPr>
            </w:pPr>
            <w:r>
              <w:rPr>
                <w:rFonts w:eastAsia="Times New Roman"/>
              </w:rPr>
              <w:t>Root architecture (PC2)</w:t>
            </w:r>
          </w:p>
        </w:tc>
        <w:tc>
          <w:tcPr>
            <w:tcW w:w="1770" w:type="dxa"/>
          </w:tcPr>
          <w:p w14:paraId="69FC6EC6" w14:textId="77777777" w:rsidR="00E27A62" w:rsidRDefault="00E27A62" w:rsidP="004D756B">
            <w:pPr>
              <w:spacing w:line="240" w:lineRule="auto"/>
              <w:jc w:val="center"/>
              <w:rPr>
                <w:rFonts w:eastAsia="Times New Roman"/>
              </w:rPr>
            </w:pPr>
            <w:r>
              <w:rPr>
                <w:rFonts w:eastAsia="Times New Roman"/>
              </w:rPr>
              <w:t xml:space="preserve">Root size </w:t>
            </w:r>
            <w:r>
              <w:rPr>
                <w:rFonts w:eastAsia="Times New Roman"/>
              </w:rPr>
              <w:br/>
              <w:t>(PC3)</w:t>
            </w:r>
          </w:p>
        </w:tc>
        <w:tc>
          <w:tcPr>
            <w:tcW w:w="1845" w:type="dxa"/>
          </w:tcPr>
          <w:p w14:paraId="143281B1" w14:textId="77777777" w:rsidR="00E27A62" w:rsidRDefault="00E27A62" w:rsidP="004D756B">
            <w:pPr>
              <w:spacing w:line="240" w:lineRule="auto"/>
              <w:jc w:val="center"/>
              <w:rPr>
                <w:rFonts w:eastAsia="Times New Roman"/>
              </w:rPr>
            </w:pPr>
            <w:r>
              <w:rPr>
                <w:rFonts w:eastAsia="Times New Roman"/>
              </w:rPr>
              <w:t>Root morphology (PC4)</w:t>
            </w:r>
          </w:p>
        </w:tc>
      </w:tr>
      <w:tr w:rsidR="00E27A62" w14:paraId="3109AE67" w14:textId="77777777" w:rsidTr="004D756B">
        <w:trPr>
          <w:trHeight w:val="585"/>
          <w:jc w:val="center"/>
        </w:trPr>
        <w:tc>
          <w:tcPr>
            <w:tcW w:w="1755" w:type="dxa"/>
          </w:tcPr>
          <w:p w14:paraId="2F8DD8EA" w14:textId="77777777" w:rsidR="00E27A62" w:rsidRDefault="00E27A62" w:rsidP="004D756B">
            <w:pPr>
              <w:spacing w:line="240" w:lineRule="auto"/>
              <w:rPr>
                <w:rFonts w:eastAsia="Times New Roman"/>
              </w:rPr>
            </w:pPr>
            <w:r>
              <w:rPr>
                <w:rFonts w:eastAsia="Times New Roman"/>
              </w:rPr>
              <w:t>Inverse Simpson</w:t>
            </w:r>
          </w:p>
        </w:tc>
        <w:tc>
          <w:tcPr>
            <w:tcW w:w="2070" w:type="dxa"/>
          </w:tcPr>
          <w:p w14:paraId="6FC74E77" w14:textId="237B801C" w:rsidR="00E27A62" w:rsidRDefault="00E27A62" w:rsidP="004D756B">
            <w:pPr>
              <w:spacing w:line="240" w:lineRule="auto"/>
              <w:jc w:val="center"/>
              <w:rPr>
                <w:rFonts w:eastAsia="Times New Roman"/>
              </w:rPr>
            </w:pPr>
            <w:r>
              <w:rPr>
                <w:rFonts w:eastAsia="Times New Roman"/>
              </w:rPr>
              <w:t>1.</w:t>
            </w:r>
            <w:ins w:id="34" w:author="Colom, Sara" w:date="2021-07-30T10:54:00Z">
              <w:r w:rsidR="00826632">
                <w:rPr>
                  <w:rFonts w:eastAsia="Times New Roman"/>
                </w:rPr>
                <w:t>02</w:t>
              </w:r>
            </w:ins>
            <w:ins w:id="35" w:author="Colom, Sara" w:date="2021-06-30T11:12:00Z">
              <w:r w:rsidR="0025730E">
                <w:rPr>
                  <w:rFonts w:eastAsia="Times New Roman"/>
                </w:rPr>
                <w:t xml:space="preserve"> </w:t>
              </w:r>
            </w:ins>
          </w:p>
          <w:p w14:paraId="4C1A13AE" w14:textId="666B0826" w:rsidR="00E27A62" w:rsidRDefault="00E27A62" w:rsidP="004D756B">
            <w:pPr>
              <w:spacing w:line="240" w:lineRule="auto"/>
              <w:jc w:val="center"/>
              <w:rPr>
                <w:rFonts w:eastAsia="Times New Roman"/>
              </w:rPr>
            </w:pPr>
            <w:r>
              <w:rPr>
                <w:rFonts w:eastAsia="Times New Roman"/>
              </w:rPr>
              <w:t>± 1.</w:t>
            </w:r>
            <w:ins w:id="36" w:author="Colom, Sara" w:date="2021-06-30T11:12:00Z">
              <w:r w:rsidR="0025730E">
                <w:rPr>
                  <w:rFonts w:eastAsia="Times New Roman"/>
                </w:rPr>
                <w:t xml:space="preserve">43 </w:t>
              </w:r>
            </w:ins>
          </w:p>
        </w:tc>
        <w:tc>
          <w:tcPr>
            <w:tcW w:w="2115" w:type="dxa"/>
          </w:tcPr>
          <w:p w14:paraId="1F71DC25" w14:textId="768EB711" w:rsidR="00E27A62" w:rsidRDefault="00E27A62" w:rsidP="004D756B">
            <w:pPr>
              <w:spacing w:line="240" w:lineRule="auto"/>
              <w:jc w:val="center"/>
              <w:rPr>
                <w:rFonts w:eastAsia="Times New Roman"/>
              </w:rPr>
            </w:pPr>
            <w:r>
              <w:rPr>
                <w:rFonts w:eastAsia="Times New Roman"/>
              </w:rPr>
              <w:t>-0.</w:t>
            </w:r>
            <w:ins w:id="37" w:author="Colom, Sara" w:date="2021-07-30T11:31:00Z">
              <w:r w:rsidR="000A3D5B">
                <w:rPr>
                  <w:rFonts w:eastAsia="Times New Roman"/>
                </w:rPr>
                <w:t>56</w:t>
              </w:r>
            </w:ins>
            <w:ins w:id="38" w:author="Colom, Sara" w:date="2021-06-30T11:16:00Z">
              <w:r w:rsidR="0025730E">
                <w:rPr>
                  <w:rFonts w:eastAsia="Times New Roman"/>
                </w:rPr>
                <w:t xml:space="preserve"> </w:t>
              </w:r>
            </w:ins>
          </w:p>
          <w:p w14:paraId="6E173A6D" w14:textId="2AFBA2CC" w:rsidR="00E27A62" w:rsidRDefault="00E27A62" w:rsidP="004D756B">
            <w:pPr>
              <w:spacing w:line="240" w:lineRule="auto"/>
              <w:jc w:val="center"/>
              <w:rPr>
                <w:rFonts w:eastAsia="Times New Roman"/>
                <w:b/>
              </w:rPr>
            </w:pPr>
            <w:r>
              <w:rPr>
                <w:rFonts w:eastAsia="Times New Roman"/>
              </w:rPr>
              <w:t>± 0.</w:t>
            </w:r>
            <w:ins w:id="39" w:author="Colom, Sara" w:date="2021-06-30T11:16:00Z">
              <w:r w:rsidR="0025730E">
                <w:rPr>
                  <w:rFonts w:eastAsia="Times New Roman"/>
                </w:rPr>
                <w:t xml:space="preserve">73 </w:t>
              </w:r>
            </w:ins>
          </w:p>
        </w:tc>
        <w:tc>
          <w:tcPr>
            <w:tcW w:w="1770" w:type="dxa"/>
          </w:tcPr>
          <w:p w14:paraId="0C295047" w14:textId="67EA24AA" w:rsidR="00E27A62" w:rsidRDefault="00E27A62" w:rsidP="004D756B">
            <w:pPr>
              <w:spacing w:line="240" w:lineRule="auto"/>
              <w:jc w:val="center"/>
              <w:rPr>
                <w:rFonts w:eastAsia="Times New Roman"/>
              </w:rPr>
            </w:pPr>
            <w:r>
              <w:rPr>
                <w:rFonts w:eastAsia="Times New Roman"/>
              </w:rPr>
              <w:t>0.</w:t>
            </w:r>
            <w:ins w:id="40" w:author="Colom, Sara" w:date="2021-06-30T11:19:00Z">
              <w:r w:rsidR="0025730E">
                <w:rPr>
                  <w:rFonts w:eastAsia="Times New Roman"/>
                </w:rPr>
                <w:t xml:space="preserve">53 </w:t>
              </w:r>
            </w:ins>
          </w:p>
          <w:p w14:paraId="27F95DD4" w14:textId="4BC4D0E0" w:rsidR="00E27A62" w:rsidRDefault="00E27A62" w:rsidP="004D756B">
            <w:pPr>
              <w:spacing w:line="240" w:lineRule="auto"/>
              <w:jc w:val="center"/>
              <w:rPr>
                <w:rFonts w:eastAsia="Times New Roman"/>
              </w:rPr>
            </w:pPr>
            <w:r>
              <w:rPr>
                <w:rFonts w:eastAsia="Times New Roman"/>
              </w:rPr>
              <w:t>± 0.</w:t>
            </w:r>
            <w:ins w:id="41" w:author="Colom, Sara" w:date="2021-06-30T11:20:00Z">
              <w:r w:rsidR="0001019C">
                <w:rPr>
                  <w:rFonts w:eastAsia="Times New Roman"/>
                </w:rPr>
                <w:t xml:space="preserve">89 </w:t>
              </w:r>
            </w:ins>
          </w:p>
        </w:tc>
        <w:tc>
          <w:tcPr>
            <w:tcW w:w="1845" w:type="dxa"/>
          </w:tcPr>
          <w:p w14:paraId="24916409" w14:textId="623A694C" w:rsidR="00E27A62" w:rsidRPr="00D71D40" w:rsidRDefault="00520704" w:rsidP="004D756B">
            <w:pPr>
              <w:spacing w:line="240" w:lineRule="auto"/>
              <w:jc w:val="center"/>
              <w:rPr>
                <w:rFonts w:eastAsia="Times New Roman"/>
                <w:bCs/>
                <w:rPrChange w:id="42" w:author="Colom, Sara" w:date="2021-06-30T11:49:00Z">
                  <w:rPr>
                    <w:rFonts w:eastAsia="Times New Roman"/>
                    <w:b/>
                  </w:rPr>
                </w:rPrChange>
              </w:rPr>
            </w:pPr>
            <w:ins w:id="43" w:author="Colom, Sara" w:date="2021-06-30T11:31:00Z">
              <w:r w:rsidRPr="00D71D40">
                <w:rPr>
                  <w:rFonts w:eastAsia="Times New Roman"/>
                  <w:bCs/>
                  <w:rPrChange w:id="44" w:author="Colom, Sara" w:date="2021-06-30T11:49:00Z">
                    <w:rPr>
                      <w:rFonts w:eastAsia="Times New Roman"/>
                      <w:b/>
                    </w:rPr>
                  </w:rPrChange>
                </w:rPr>
                <w:t>1</w:t>
              </w:r>
            </w:ins>
            <w:r w:rsidR="00E27A62" w:rsidRPr="00D71D40">
              <w:rPr>
                <w:rFonts w:eastAsia="Times New Roman"/>
                <w:bCs/>
                <w:rPrChange w:id="45" w:author="Colom, Sara" w:date="2021-06-30T11:49:00Z">
                  <w:rPr>
                    <w:rFonts w:eastAsia="Times New Roman"/>
                    <w:b/>
                  </w:rPr>
                </w:rPrChange>
              </w:rPr>
              <w:t>.</w:t>
            </w:r>
            <w:ins w:id="46" w:author="Colom, Sara" w:date="2021-07-30T11:37:00Z">
              <w:r w:rsidR="00BF1092">
                <w:rPr>
                  <w:rFonts w:eastAsia="Times New Roman"/>
                  <w:bCs/>
                </w:rPr>
                <w:t>90</w:t>
              </w:r>
            </w:ins>
            <w:ins w:id="47" w:author="Colom, Sara" w:date="2021-06-30T11:31:00Z">
              <w:r w:rsidRPr="00D71D40">
                <w:rPr>
                  <w:rFonts w:eastAsia="Times New Roman"/>
                  <w:bCs/>
                  <w:rPrChange w:id="48" w:author="Colom, Sara" w:date="2021-06-30T11:49:00Z">
                    <w:rPr>
                      <w:rFonts w:eastAsia="Times New Roman"/>
                      <w:b/>
                    </w:rPr>
                  </w:rPrChange>
                </w:rPr>
                <w:t xml:space="preserve">^ </w:t>
              </w:r>
            </w:ins>
          </w:p>
          <w:p w14:paraId="78B774D3" w14:textId="434BCF0D" w:rsidR="00E27A62" w:rsidRDefault="00E27A62" w:rsidP="004D756B">
            <w:pPr>
              <w:spacing w:line="240" w:lineRule="auto"/>
              <w:jc w:val="center"/>
              <w:rPr>
                <w:rFonts w:eastAsia="Times New Roman"/>
              </w:rPr>
            </w:pPr>
            <w:r w:rsidRPr="00D71D40">
              <w:rPr>
                <w:rFonts w:eastAsia="Times New Roman"/>
                <w:bCs/>
                <w:rPrChange w:id="49" w:author="Colom, Sara" w:date="2021-06-30T11:49:00Z">
                  <w:rPr>
                    <w:rFonts w:eastAsia="Times New Roman"/>
                    <w:b/>
                  </w:rPr>
                </w:rPrChange>
              </w:rPr>
              <w:t>± 1.</w:t>
            </w:r>
            <w:ins w:id="50" w:author="Colom, Sara" w:date="2021-06-30T11:31:00Z">
              <w:r w:rsidR="00520704" w:rsidRPr="00D71D40">
                <w:rPr>
                  <w:rFonts w:eastAsia="Times New Roman"/>
                  <w:bCs/>
                  <w:rPrChange w:id="51" w:author="Colom, Sara" w:date="2021-06-30T11:49:00Z">
                    <w:rPr>
                      <w:rFonts w:eastAsia="Times New Roman"/>
                      <w:b/>
                    </w:rPr>
                  </w:rPrChange>
                </w:rPr>
                <w:t>09</w:t>
              </w:r>
              <w:r w:rsidR="00520704">
                <w:rPr>
                  <w:rFonts w:eastAsia="Times New Roman"/>
                  <w:b/>
                </w:rPr>
                <w:t xml:space="preserve"> </w:t>
              </w:r>
            </w:ins>
          </w:p>
        </w:tc>
      </w:tr>
      <w:tr w:rsidR="00E27A62" w14:paraId="25951F4A" w14:textId="77777777" w:rsidTr="004D756B">
        <w:trPr>
          <w:trHeight w:val="690"/>
          <w:jc w:val="center"/>
        </w:trPr>
        <w:tc>
          <w:tcPr>
            <w:tcW w:w="1755" w:type="dxa"/>
          </w:tcPr>
          <w:p w14:paraId="5B7460AF" w14:textId="77777777" w:rsidR="00E27A62" w:rsidRDefault="00E27A62" w:rsidP="004D756B">
            <w:pPr>
              <w:spacing w:line="240" w:lineRule="auto"/>
              <w:rPr>
                <w:rFonts w:eastAsia="Times New Roman"/>
              </w:rPr>
            </w:pPr>
            <w:r>
              <w:rPr>
                <w:rFonts w:eastAsia="Times New Roman"/>
              </w:rPr>
              <w:t>Simpson</w:t>
            </w:r>
          </w:p>
        </w:tc>
        <w:tc>
          <w:tcPr>
            <w:tcW w:w="2070" w:type="dxa"/>
          </w:tcPr>
          <w:p w14:paraId="1AAE0D6A" w14:textId="5F629D28" w:rsidR="00E27A62" w:rsidRDefault="00E27A62" w:rsidP="004D756B">
            <w:pPr>
              <w:spacing w:line="240" w:lineRule="auto"/>
              <w:jc w:val="center"/>
              <w:rPr>
                <w:rFonts w:eastAsia="Times New Roman"/>
              </w:rPr>
            </w:pPr>
            <w:r>
              <w:rPr>
                <w:rFonts w:eastAsia="Times New Roman"/>
              </w:rPr>
              <w:t>1.</w:t>
            </w:r>
            <w:ins w:id="52" w:author="Colom, Sara" w:date="2021-06-30T11:09:00Z">
              <w:r w:rsidR="0025730E">
                <w:rPr>
                  <w:rFonts w:eastAsia="Times New Roman"/>
                </w:rPr>
                <w:t>4</w:t>
              </w:r>
            </w:ins>
            <w:ins w:id="53" w:author="Colom, Sara" w:date="2021-07-30T10:53:00Z">
              <w:r w:rsidR="00826632">
                <w:rPr>
                  <w:rFonts w:eastAsia="Times New Roman"/>
                </w:rPr>
                <w:t>5</w:t>
              </w:r>
            </w:ins>
            <w:ins w:id="54" w:author="Colom, Sara" w:date="2021-06-30T11:09:00Z">
              <w:r w:rsidR="0025730E">
                <w:rPr>
                  <w:rFonts w:eastAsia="Times New Roman"/>
                </w:rPr>
                <w:t xml:space="preserve"> </w:t>
              </w:r>
            </w:ins>
            <w:r>
              <w:rPr>
                <w:rFonts w:eastAsia="Times New Roman"/>
              </w:rPr>
              <w:t xml:space="preserve">e-03 </w:t>
            </w:r>
          </w:p>
          <w:p w14:paraId="22456E4E" w14:textId="4C34BD30" w:rsidR="00E27A62" w:rsidRDefault="00E27A62" w:rsidP="004D756B">
            <w:pPr>
              <w:spacing w:line="240" w:lineRule="auto"/>
              <w:jc w:val="center"/>
              <w:rPr>
                <w:rFonts w:eastAsia="Times New Roman"/>
              </w:rPr>
            </w:pPr>
            <w:r>
              <w:rPr>
                <w:rFonts w:eastAsia="Times New Roman"/>
              </w:rPr>
              <w:t>± 1.</w:t>
            </w:r>
            <w:ins w:id="55" w:author="Colom, Sara" w:date="2021-07-30T10:53:00Z">
              <w:r w:rsidR="00826632">
                <w:rPr>
                  <w:rFonts w:eastAsia="Times New Roman"/>
                </w:rPr>
                <w:t xml:space="preserve">26 </w:t>
              </w:r>
            </w:ins>
            <w:r>
              <w:rPr>
                <w:rFonts w:eastAsia="Times New Roman"/>
              </w:rPr>
              <w:t>e-03</w:t>
            </w:r>
          </w:p>
        </w:tc>
        <w:tc>
          <w:tcPr>
            <w:tcW w:w="2115" w:type="dxa"/>
          </w:tcPr>
          <w:p w14:paraId="5CA57529" w14:textId="1007D0EF" w:rsidR="00E27A62" w:rsidRDefault="00E27A62" w:rsidP="004D756B">
            <w:pPr>
              <w:spacing w:line="240" w:lineRule="auto"/>
              <w:jc w:val="center"/>
              <w:rPr>
                <w:rFonts w:eastAsia="Times New Roman"/>
              </w:rPr>
            </w:pPr>
            <w:r>
              <w:rPr>
                <w:rFonts w:eastAsia="Times New Roman"/>
              </w:rPr>
              <w:t>-</w:t>
            </w:r>
            <w:ins w:id="56" w:author="Colom, Sara" w:date="2021-07-30T11:31:00Z">
              <w:r w:rsidR="000A3D5B">
                <w:rPr>
                  <w:rFonts w:eastAsia="Times New Roman"/>
                </w:rPr>
                <w:t>9.07</w:t>
              </w:r>
            </w:ins>
            <w:ins w:id="57" w:author="Colom, Sara" w:date="2021-06-30T11:17:00Z">
              <w:r w:rsidR="0025730E">
                <w:rPr>
                  <w:rFonts w:eastAsia="Times New Roman"/>
                </w:rPr>
                <w:t xml:space="preserve"> </w:t>
              </w:r>
            </w:ins>
            <w:r>
              <w:rPr>
                <w:rFonts w:eastAsia="Times New Roman"/>
              </w:rPr>
              <w:t xml:space="preserve">e-04 </w:t>
            </w:r>
          </w:p>
          <w:p w14:paraId="528C8308" w14:textId="348AF104" w:rsidR="00E27A62" w:rsidRDefault="00E27A62" w:rsidP="004D756B">
            <w:pPr>
              <w:spacing w:line="240" w:lineRule="auto"/>
              <w:jc w:val="center"/>
              <w:rPr>
                <w:rFonts w:eastAsia="Times New Roman"/>
              </w:rPr>
            </w:pPr>
            <w:r>
              <w:rPr>
                <w:rFonts w:eastAsia="Times New Roman"/>
              </w:rPr>
              <w:t>± 6.</w:t>
            </w:r>
            <w:ins w:id="58" w:author="Colom, Sara" w:date="2021-07-30T11:31:00Z">
              <w:r w:rsidR="000A3D5B">
                <w:rPr>
                  <w:rFonts w:eastAsia="Times New Roman"/>
                </w:rPr>
                <w:t>32</w:t>
              </w:r>
            </w:ins>
            <w:ins w:id="59" w:author="Colom, Sara" w:date="2021-06-30T11:17:00Z">
              <w:r w:rsidR="0025730E">
                <w:rPr>
                  <w:rFonts w:eastAsia="Times New Roman"/>
                </w:rPr>
                <w:t xml:space="preserve"> </w:t>
              </w:r>
            </w:ins>
            <w:r>
              <w:rPr>
                <w:rFonts w:eastAsia="Times New Roman"/>
              </w:rPr>
              <w:t xml:space="preserve">e-04 </w:t>
            </w:r>
          </w:p>
        </w:tc>
        <w:tc>
          <w:tcPr>
            <w:tcW w:w="1770" w:type="dxa"/>
          </w:tcPr>
          <w:p w14:paraId="738B9B47" w14:textId="02828C3C" w:rsidR="00E27A62" w:rsidRDefault="0001019C" w:rsidP="004D756B">
            <w:pPr>
              <w:spacing w:line="240" w:lineRule="auto"/>
              <w:jc w:val="center"/>
              <w:rPr>
                <w:rFonts w:eastAsia="Times New Roman"/>
              </w:rPr>
            </w:pPr>
            <w:ins w:id="60" w:author="Colom, Sara" w:date="2021-06-30T11:20:00Z">
              <w:r>
                <w:rPr>
                  <w:rFonts w:eastAsia="Times New Roman"/>
                </w:rPr>
                <w:t>9</w:t>
              </w:r>
            </w:ins>
            <w:r w:rsidR="00E27A62">
              <w:rPr>
                <w:rFonts w:eastAsia="Times New Roman"/>
              </w:rPr>
              <w:t>.</w:t>
            </w:r>
            <w:ins w:id="61" w:author="Colom, Sara" w:date="2021-07-30T11:33:00Z">
              <w:r w:rsidR="000A3D5B">
                <w:rPr>
                  <w:rFonts w:eastAsia="Times New Roman"/>
                </w:rPr>
                <w:t>58</w:t>
              </w:r>
            </w:ins>
            <w:ins w:id="62" w:author="Colom, Sara" w:date="2021-06-30T11:20:00Z">
              <w:r>
                <w:rPr>
                  <w:rFonts w:eastAsia="Times New Roman"/>
                </w:rPr>
                <w:t xml:space="preserve"> </w:t>
              </w:r>
            </w:ins>
            <w:r w:rsidR="00E27A62">
              <w:rPr>
                <w:rFonts w:eastAsia="Times New Roman"/>
              </w:rPr>
              <w:t>e-04</w:t>
            </w:r>
            <w:r w:rsidR="00E27A62">
              <w:rPr>
                <w:rFonts w:eastAsia="Times New Roman"/>
              </w:rPr>
              <w:br/>
              <w:t xml:space="preserve">± </w:t>
            </w:r>
            <w:ins w:id="63" w:author="Colom, Sara" w:date="2021-06-30T11:20:00Z">
              <w:r>
                <w:rPr>
                  <w:rFonts w:eastAsia="Times New Roman"/>
                </w:rPr>
                <w:t>7</w:t>
              </w:r>
            </w:ins>
            <w:r w:rsidR="00E27A62">
              <w:rPr>
                <w:rFonts w:eastAsia="Times New Roman"/>
              </w:rPr>
              <w:t>.</w:t>
            </w:r>
            <w:ins w:id="64" w:author="Colom, Sara" w:date="2021-07-30T11:34:00Z">
              <w:r w:rsidR="000A3D5B">
                <w:rPr>
                  <w:rFonts w:eastAsia="Times New Roman"/>
                </w:rPr>
                <w:t>58</w:t>
              </w:r>
            </w:ins>
            <w:ins w:id="65" w:author="Colom, Sara" w:date="2021-06-30T11:20:00Z">
              <w:r>
                <w:rPr>
                  <w:rFonts w:eastAsia="Times New Roman"/>
                </w:rPr>
                <w:t xml:space="preserve"> </w:t>
              </w:r>
            </w:ins>
            <w:r w:rsidR="00E27A62">
              <w:rPr>
                <w:rFonts w:eastAsia="Times New Roman"/>
              </w:rPr>
              <w:t>e-04</w:t>
            </w:r>
          </w:p>
        </w:tc>
        <w:tc>
          <w:tcPr>
            <w:tcW w:w="1845" w:type="dxa"/>
          </w:tcPr>
          <w:p w14:paraId="4DD0D6AC" w14:textId="61899B12" w:rsidR="00E27A62" w:rsidRDefault="00E27A62" w:rsidP="004D756B">
            <w:pPr>
              <w:spacing w:line="240" w:lineRule="auto"/>
              <w:jc w:val="center"/>
              <w:rPr>
                <w:rFonts w:eastAsia="Times New Roman"/>
                <w:b/>
              </w:rPr>
            </w:pPr>
            <w:commentRangeStart w:id="66"/>
            <w:r>
              <w:rPr>
                <w:rFonts w:eastAsia="Times New Roman"/>
                <w:b/>
              </w:rPr>
              <w:t>2.</w:t>
            </w:r>
            <w:ins w:id="67" w:author="Colom, Sara" w:date="2021-07-30T11:36:00Z">
              <w:r w:rsidR="000A3D5B">
                <w:rPr>
                  <w:rFonts w:eastAsia="Times New Roman"/>
                  <w:b/>
                </w:rPr>
                <w:t>4</w:t>
              </w:r>
            </w:ins>
            <w:ins w:id="68" w:author="Colom, Sara" w:date="2021-06-30T11:33:00Z">
              <w:r w:rsidR="00520704">
                <w:rPr>
                  <w:rFonts w:eastAsia="Times New Roman"/>
                  <w:b/>
                </w:rPr>
                <w:t xml:space="preserve">8 </w:t>
              </w:r>
            </w:ins>
            <w:r>
              <w:rPr>
                <w:rFonts w:eastAsia="Times New Roman"/>
                <w:b/>
              </w:rPr>
              <w:t xml:space="preserve">e-03** </w:t>
            </w:r>
          </w:p>
          <w:p w14:paraId="5FC86344" w14:textId="19B62D0B" w:rsidR="00E27A62" w:rsidRDefault="00E27A62" w:rsidP="004D756B">
            <w:pPr>
              <w:spacing w:line="240" w:lineRule="auto"/>
              <w:jc w:val="center"/>
              <w:rPr>
                <w:rFonts w:eastAsia="Times New Roman"/>
                <w:b/>
              </w:rPr>
            </w:pPr>
            <w:r>
              <w:rPr>
                <w:rFonts w:eastAsia="Times New Roman"/>
                <w:b/>
              </w:rPr>
              <w:t xml:space="preserve">± </w:t>
            </w:r>
            <w:ins w:id="69" w:author="Colom, Sara" w:date="2021-07-30T11:36:00Z">
              <w:r w:rsidR="000A3D5B">
                <w:rPr>
                  <w:rFonts w:eastAsia="Times New Roman"/>
                  <w:b/>
                </w:rPr>
                <w:t>9</w:t>
              </w:r>
            </w:ins>
            <w:r>
              <w:rPr>
                <w:rFonts w:eastAsia="Times New Roman"/>
                <w:b/>
              </w:rPr>
              <w:t>.</w:t>
            </w:r>
            <w:ins w:id="70" w:author="Colom, Sara" w:date="2021-07-30T11:36:00Z">
              <w:r w:rsidR="000A3D5B">
                <w:rPr>
                  <w:rFonts w:eastAsia="Times New Roman"/>
                  <w:b/>
                </w:rPr>
                <w:t>04</w:t>
              </w:r>
            </w:ins>
            <w:ins w:id="71" w:author="Colom, Sara" w:date="2021-06-30T11:33:00Z">
              <w:r w:rsidR="00520704">
                <w:rPr>
                  <w:rFonts w:eastAsia="Times New Roman"/>
                  <w:b/>
                </w:rPr>
                <w:t xml:space="preserve"> </w:t>
              </w:r>
            </w:ins>
            <w:r>
              <w:rPr>
                <w:rFonts w:eastAsia="Times New Roman"/>
                <w:b/>
              </w:rPr>
              <w:t xml:space="preserve">e-04 </w:t>
            </w:r>
            <w:commentRangeEnd w:id="66"/>
            <w:r w:rsidR="009333F9">
              <w:rPr>
                <w:rStyle w:val="CommentReference"/>
              </w:rPr>
              <w:commentReference w:id="66"/>
            </w:r>
          </w:p>
        </w:tc>
      </w:tr>
      <w:tr w:rsidR="00E27A62" w14:paraId="4960E55C" w14:textId="77777777" w:rsidTr="004D756B">
        <w:trPr>
          <w:trHeight w:val="120"/>
          <w:jc w:val="center"/>
        </w:trPr>
        <w:tc>
          <w:tcPr>
            <w:tcW w:w="1755" w:type="dxa"/>
          </w:tcPr>
          <w:p w14:paraId="64DE2FD3" w14:textId="77777777" w:rsidR="00E27A62" w:rsidRDefault="00E27A62" w:rsidP="004D756B">
            <w:pPr>
              <w:spacing w:line="240" w:lineRule="auto"/>
              <w:rPr>
                <w:rFonts w:eastAsia="Times New Roman"/>
              </w:rPr>
            </w:pPr>
            <w:r>
              <w:rPr>
                <w:rFonts w:eastAsia="Times New Roman"/>
              </w:rPr>
              <w:t xml:space="preserve">Richness </w:t>
            </w:r>
          </w:p>
        </w:tc>
        <w:tc>
          <w:tcPr>
            <w:tcW w:w="2070" w:type="dxa"/>
          </w:tcPr>
          <w:p w14:paraId="3ADD989B" w14:textId="6EEBBB98" w:rsidR="00E27A62" w:rsidRDefault="0025730E" w:rsidP="004D756B">
            <w:pPr>
              <w:spacing w:line="240" w:lineRule="auto"/>
              <w:jc w:val="center"/>
              <w:rPr>
                <w:rFonts w:eastAsia="Times New Roman"/>
              </w:rPr>
            </w:pPr>
            <w:r>
              <w:rPr>
                <w:rFonts w:eastAsia="Times New Roman"/>
              </w:rPr>
              <w:t>3</w:t>
            </w:r>
            <w:r w:rsidR="00E27A62">
              <w:rPr>
                <w:rFonts w:eastAsia="Times New Roman"/>
              </w:rPr>
              <w:t>.</w:t>
            </w:r>
            <w:ins w:id="72" w:author="Colom, Sara" w:date="2021-06-30T11:13:00Z">
              <w:r>
                <w:rPr>
                  <w:rFonts w:eastAsia="Times New Roman"/>
                </w:rPr>
                <w:t>3</w:t>
              </w:r>
            </w:ins>
            <w:ins w:id="73" w:author="Colom, Sara" w:date="2021-07-30T10:54:00Z">
              <w:r w:rsidR="00826632">
                <w:rPr>
                  <w:rFonts w:eastAsia="Times New Roman"/>
                </w:rPr>
                <w:t>8</w:t>
              </w:r>
            </w:ins>
            <w:ins w:id="74" w:author="Colom, Sara" w:date="2021-06-30T11:13:00Z">
              <w:r>
                <w:rPr>
                  <w:rFonts w:eastAsia="Times New Roman"/>
                </w:rPr>
                <w:t xml:space="preserve"> </w:t>
              </w:r>
            </w:ins>
          </w:p>
          <w:p w14:paraId="62343BD0" w14:textId="7EAC6F3F" w:rsidR="00E27A62" w:rsidRDefault="00E27A62" w:rsidP="004D756B">
            <w:pPr>
              <w:spacing w:line="240" w:lineRule="auto"/>
              <w:jc w:val="center"/>
              <w:rPr>
                <w:rFonts w:eastAsia="Times New Roman"/>
              </w:rPr>
            </w:pPr>
            <w:r>
              <w:rPr>
                <w:rFonts w:eastAsia="Times New Roman"/>
              </w:rPr>
              <w:t xml:space="preserve">± </w:t>
            </w:r>
            <w:ins w:id="75" w:author="Colom, Sara" w:date="2021-06-30T11:13:00Z">
              <w:r w:rsidR="0025730E">
                <w:rPr>
                  <w:rFonts w:eastAsia="Times New Roman"/>
                </w:rPr>
                <w:t>4.</w:t>
              </w:r>
            </w:ins>
            <w:ins w:id="76" w:author="Colom, Sara" w:date="2021-07-30T10:54:00Z">
              <w:r w:rsidR="00826632">
                <w:rPr>
                  <w:rFonts w:eastAsia="Times New Roman"/>
                </w:rPr>
                <w:t>65</w:t>
              </w:r>
            </w:ins>
          </w:p>
        </w:tc>
        <w:tc>
          <w:tcPr>
            <w:tcW w:w="2115" w:type="dxa"/>
          </w:tcPr>
          <w:p w14:paraId="08E77BAC" w14:textId="2831027B" w:rsidR="00E27A62" w:rsidRDefault="00E27A62" w:rsidP="004D756B">
            <w:pPr>
              <w:spacing w:line="240" w:lineRule="auto"/>
              <w:jc w:val="center"/>
              <w:rPr>
                <w:rFonts w:eastAsia="Times New Roman"/>
                <w:b/>
              </w:rPr>
            </w:pPr>
            <w:r>
              <w:rPr>
                <w:rFonts w:eastAsia="Times New Roman"/>
                <w:b/>
              </w:rPr>
              <w:t>-</w:t>
            </w:r>
            <w:ins w:id="77" w:author="Colom, Sara" w:date="2021-07-30T11:31:00Z">
              <w:r w:rsidR="000A3D5B">
                <w:rPr>
                  <w:rFonts w:eastAsia="Times New Roman"/>
                  <w:b/>
                </w:rPr>
                <w:t>5</w:t>
              </w:r>
            </w:ins>
            <w:r>
              <w:rPr>
                <w:rFonts w:eastAsia="Times New Roman"/>
                <w:b/>
              </w:rPr>
              <w:t>.</w:t>
            </w:r>
            <w:ins w:id="78" w:author="Colom, Sara" w:date="2021-07-30T11:31:00Z">
              <w:r w:rsidR="000A3D5B">
                <w:rPr>
                  <w:rFonts w:eastAsia="Times New Roman"/>
                  <w:b/>
                </w:rPr>
                <w:t>73</w:t>
              </w:r>
            </w:ins>
            <w:r>
              <w:rPr>
                <w:rFonts w:eastAsia="Times New Roman"/>
                <w:b/>
              </w:rPr>
              <w:t xml:space="preserve">* </w:t>
            </w:r>
          </w:p>
          <w:p w14:paraId="3380388C" w14:textId="5062B70E" w:rsidR="00E27A62" w:rsidRDefault="00E27A62" w:rsidP="004D756B">
            <w:pPr>
              <w:spacing w:line="240" w:lineRule="auto"/>
              <w:jc w:val="center"/>
              <w:rPr>
                <w:rFonts w:eastAsia="Times New Roman"/>
                <w:b/>
              </w:rPr>
            </w:pPr>
            <w:r>
              <w:rPr>
                <w:rFonts w:eastAsia="Times New Roman"/>
                <w:b/>
              </w:rPr>
              <w:t>± 2.</w:t>
            </w:r>
            <w:ins w:id="79" w:author="Colom, Sara" w:date="2021-06-30T11:18:00Z">
              <w:r w:rsidR="0025730E">
                <w:rPr>
                  <w:rFonts w:eastAsia="Times New Roman"/>
                  <w:b/>
                </w:rPr>
                <w:t>2</w:t>
              </w:r>
            </w:ins>
            <w:ins w:id="80" w:author="Colom, Sara" w:date="2021-07-30T11:32:00Z">
              <w:r w:rsidR="000A3D5B">
                <w:rPr>
                  <w:rFonts w:eastAsia="Times New Roman"/>
                  <w:b/>
                </w:rPr>
                <w:t>2</w:t>
              </w:r>
            </w:ins>
          </w:p>
        </w:tc>
        <w:tc>
          <w:tcPr>
            <w:tcW w:w="1770" w:type="dxa"/>
          </w:tcPr>
          <w:p w14:paraId="59061C23" w14:textId="0B04E539" w:rsidR="00E27A62" w:rsidRDefault="000A3D5B" w:rsidP="004D756B">
            <w:pPr>
              <w:spacing w:line="240" w:lineRule="auto"/>
              <w:jc w:val="center"/>
              <w:rPr>
                <w:rFonts w:eastAsia="Times New Roman"/>
              </w:rPr>
            </w:pPr>
            <w:ins w:id="81" w:author="Colom, Sara" w:date="2021-07-30T11:35:00Z">
              <w:r>
                <w:rPr>
                  <w:rFonts w:eastAsia="Times New Roman"/>
                </w:rPr>
                <w:t>2</w:t>
              </w:r>
            </w:ins>
            <w:r w:rsidR="00E27A62">
              <w:rPr>
                <w:rFonts w:eastAsia="Times New Roman"/>
              </w:rPr>
              <w:t>.</w:t>
            </w:r>
            <w:ins w:id="82" w:author="Colom, Sara" w:date="2021-07-30T11:35:00Z">
              <w:r>
                <w:rPr>
                  <w:rFonts w:eastAsia="Times New Roman"/>
                </w:rPr>
                <w:t>00</w:t>
              </w:r>
            </w:ins>
            <w:ins w:id="83" w:author="Colom, Sara" w:date="2021-06-30T11:28:00Z">
              <w:r w:rsidR="0001019C">
                <w:rPr>
                  <w:rFonts w:eastAsia="Times New Roman"/>
                </w:rPr>
                <w:t xml:space="preserve"> </w:t>
              </w:r>
            </w:ins>
          </w:p>
          <w:p w14:paraId="5A725D47" w14:textId="203152BA" w:rsidR="00E27A62" w:rsidRDefault="00E27A62" w:rsidP="004D756B">
            <w:pPr>
              <w:spacing w:line="240" w:lineRule="auto"/>
              <w:jc w:val="center"/>
              <w:rPr>
                <w:rFonts w:eastAsia="Times New Roman"/>
              </w:rPr>
            </w:pPr>
            <w:r>
              <w:rPr>
                <w:rFonts w:eastAsia="Times New Roman"/>
              </w:rPr>
              <w:t>± 2.</w:t>
            </w:r>
            <w:ins w:id="84" w:author="Colom, Sara" w:date="2021-07-30T11:34:00Z">
              <w:r w:rsidR="000A3D5B">
                <w:rPr>
                  <w:rFonts w:eastAsia="Times New Roman"/>
                </w:rPr>
                <w:t>8</w:t>
              </w:r>
            </w:ins>
            <w:ins w:id="85" w:author="Colom, Sara" w:date="2021-07-30T11:35:00Z">
              <w:r w:rsidR="000A3D5B">
                <w:rPr>
                  <w:rFonts w:eastAsia="Times New Roman"/>
                </w:rPr>
                <w:t>1</w:t>
              </w:r>
            </w:ins>
            <w:ins w:id="86" w:author="Colom, Sara" w:date="2021-06-30T11:28:00Z">
              <w:r w:rsidR="0001019C">
                <w:rPr>
                  <w:rFonts w:eastAsia="Times New Roman"/>
                </w:rPr>
                <w:t xml:space="preserve"> </w:t>
              </w:r>
            </w:ins>
          </w:p>
        </w:tc>
        <w:tc>
          <w:tcPr>
            <w:tcW w:w="1845" w:type="dxa"/>
          </w:tcPr>
          <w:p w14:paraId="70716294" w14:textId="6E3C8526" w:rsidR="00E27A62" w:rsidRDefault="00BF1092" w:rsidP="004D756B">
            <w:pPr>
              <w:spacing w:line="240" w:lineRule="auto"/>
              <w:jc w:val="center"/>
              <w:rPr>
                <w:rFonts w:eastAsia="Times New Roman"/>
              </w:rPr>
            </w:pPr>
            <w:ins w:id="87" w:author="Colom, Sara" w:date="2021-07-30T11:37:00Z">
              <w:r>
                <w:rPr>
                  <w:rFonts w:eastAsia="Times New Roman"/>
                </w:rPr>
                <w:t>3</w:t>
              </w:r>
            </w:ins>
            <w:r w:rsidR="00E27A62">
              <w:rPr>
                <w:rFonts w:eastAsia="Times New Roman"/>
              </w:rPr>
              <w:t>.</w:t>
            </w:r>
            <w:ins w:id="88" w:author="Colom, Sara" w:date="2021-07-30T11:37:00Z">
              <w:r>
                <w:rPr>
                  <w:rFonts w:eastAsia="Times New Roman"/>
                </w:rPr>
                <w:t>50</w:t>
              </w:r>
            </w:ins>
            <w:ins w:id="89" w:author="Colom, Sara" w:date="2021-06-30T11:33:00Z">
              <w:r w:rsidR="00520704">
                <w:rPr>
                  <w:rFonts w:eastAsia="Times New Roman"/>
                </w:rPr>
                <w:t xml:space="preserve"> </w:t>
              </w:r>
            </w:ins>
          </w:p>
          <w:p w14:paraId="48DFB649" w14:textId="614F1E9A" w:rsidR="00E27A62" w:rsidRDefault="00E27A62" w:rsidP="004D756B">
            <w:pPr>
              <w:spacing w:line="240" w:lineRule="auto"/>
              <w:jc w:val="center"/>
              <w:rPr>
                <w:rFonts w:eastAsia="Times New Roman"/>
              </w:rPr>
            </w:pPr>
            <w:r>
              <w:rPr>
                <w:rFonts w:eastAsia="Times New Roman"/>
              </w:rPr>
              <w:t>± 3.</w:t>
            </w:r>
            <w:ins w:id="90" w:author="Colom, Sara" w:date="2021-07-30T11:38:00Z">
              <w:r w:rsidR="00BF1092">
                <w:rPr>
                  <w:rFonts w:eastAsia="Times New Roman"/>
                </w:rPr>
                <w:t>52</w:t>
              </w:r>
            </w:ins>
            <w:ins w:id="91" w:author="Colom, Sara" w:date="2021-06-30T11:33:00Z">
              <w:r w:rsidR="00520704">
                <w:rPr>
                  <w:rFonts w:eastAsia="Times New Roman"/>
                </w:rPr>
                <w:t xml:space="preserve"> </w:t>
              </w:r>
            </w:ins>
          </w:p>
        </w:tc>
      </w:tr>
      <w:tr w:rsidR="00E27A62" w14:paraId="0FD8549B" w14:textId="77777777" w:rsidTr="004D756B">
        <w:trPr>
          <w:jc w:val="center"/>
        </w:trPr>
        <w:tc>
          <w:tcPr>
            <w:tcW w:w="1755" w:type="dxa"/>
          </w:tcPr>
          <w:p w14:paraId="254BE845" w14:textId="77777777" w:rsidR="00E27A62" w:rsidRDefault="00E27A62" w:rsidP="004D756B">
            <w:pPr>
              <w:spacing w:line="240" w:lineRule="auto"/>
              <w:rPr>
                <w:rFonts w:eastAsia="Times New Roman"/>
              </w:rPr>
            </w:pPr>
            <w:r>
              <w:rPr>
                <w:rFonts w:eastAsia="Times New Roman"/>
              </w:rPr>
              <w:t>Evenness</w:t>
            </w:r>
          </w:p>
        </w:tc>
        <w:tc>
          <w:tcPr>
            <w:tcW w:w="2070" w:type="dxa"/>
          </w:tcPr>
          <w:p w14:paraId="6C1A5D7B" w14:textId="000854B9" w:rsidR="00E27A62" w:rsidRDefault="00E27A62" w:rsidP="004D756B">
            <w:pPr>
              <w:spacing w:line="240" w:lineRule="auto"/>
              <w:jc w:val="center"/>
              <w:rPr>
                <w:rFonts w:eastAsia="Times New Roman"/>
              </w:rPr>
            </w:pPr>
            <w:r>
              <w:rPr>
                <w:rFonts w:eastAsia="Times New Roman"/>
              </w:rPr>
              <w:t>-</w:t>
            </w:r>
            <w:ins w:id="92" w:author="Colom, Sara" w:date="2021-07-30T10:55:00Z">
              <w:r w:rsidR="00826632">
                <w:rPr>
                  <w:rFonts w:eastAsia="Times New Roman"/>
                </w:rPr>
                <w:t>6.</w:t>
              </w:r>
            </w:ins>
            <w:ins w:id="93" w:author="Colom, Sara" w:date="2021-07-30T11:29:00Z">
              <w:r w:rsidR="000A3D5B">
                <w:rPr>
                  <w:rFonts w:eastAsia="Times New Roman"/>
                </w:rPr>
                <w:t>20</w:t>
              </w:r>
            </w:ins>
            <w:r>
              <w:rPr>
                <w:rFonts w:eastAsia="Times New Roman"/>
              </w:rPr>
              <w:t>e-</w:t>
            </w:r>
            <w:ins w:id="94" w:author="Colom, Sara" w:date="2021-06-30T11:14:00Z">
              <w:r w:rsidR="0025730E">
                <w:rPr>
                  <w:rFonts w:eastAsia="Times New Roman"/>
                </w:rPr>
                <w:t xml:space="preserve">06 </w:t>
              </w:r>
            </w:ins>
          </w:p>
          <w:p w14:paraId="4A811D49" w14:textId="060E3CFD" w:rsidR="00E27A62" w:rsidRDefault="00E27A62" w:rsidP="004D756B">
            <w:pPr>
              <w:spacing w:line="240" w:lineRule="auto"/>
              <w:jc w:val="center"/>
              <w:rPr>
                <w:rFonts w:eastAsia="Times New Roman"/>
              </w:rPr>
            </w:pPr>
            <w:r>
              <w:rPr>
                <w:rFonts w:eastAsia="Times New Roman"/>
              </w:rPr>
              <w:t>± -6.</w:t>
            </w:r>
            <w:ins w:id="95" w:author="Colom, Sara" w:date="2021-07-30T10:55:00Z">
              <w:r w:rsidR="00826632">
                <w:rPr>
                  <w:rFonts w:eastAsia="Times New Roman"/>
                </w:rPr>
                <w:t>62</w:t>
              </w:r>
            </w:ins>
            <w:ins w:id="96" w:author="Colom, Sara" w:date="2021-06-30T11:15:00Z">
              <w:r w:rsidR="0025730E">
                <w:rPr>
                  <w:rFonts w:eastAsia="Times New Roman"/>
                </w:rPr>
                <w:t xml:space="preserve"> </w:t>
              </w:r>
            </w:ins>
            <w:r>
              <w:rPr>
                <w:rFonts w:eastAsia="Times New Roman"/>
              </w:rPr>
              <w:t>e-05</w:t>
            </w:r>
          </w:p>
        </w:tc>
        <w:tc>
          <w:tcPr>
            <w:tcW w:w="2115" w:type="dxa"/>
          </w:tcPr>
          <w:p w14:paraId="564D5F0C" w14:textId="374EA018" w:rsidR="00E27A62" w:rsidRPr="00202B29" w:rsidRDefault="000A3D5B" w:rsidP="004D756B">
            <w:pPr>
              <w:spacing w:line="240" w:lineRule="auto"/>
              <w:jc w:val="center"/>
              <w:rPr>
                <w:rFonts w:eastAsia="Times New Roman"/>
                <w:b/>
                <w:rPrChange w:id="97" w:author="Colom, Sara" w:date="2021-07-30T14:26:00Z">
                  <w:rPr>
                    <w:rFonts w:eastAsia="Times New Roman"/>
                    <w:b/>
                  </w:rPr>
                </w:rPrChange>
              </w:rPr>
            </w:pPr>
            <w:ins w:id="98" w:author="Colom, Sara" w:date="2021-07-30T11:32:00Z">
              <w:r w:rsidRPr="00202B29">
                <w:rPr>
                  <w:rFonts w:eastAsia="Times New Roman"/>
                  <w:b/>
                  <w:rPrChange w:id="99" w:author="Colom, Sara" w:date="2021-07-30T14:26:00Z">
                    <w:rPr>
                      <w:rFonts w:eastAsia="Times New Roman"/>
                      <w:bCs/>
                    </w:rPr>
                  </w:rPrChange>
                </w:rPr>
                <w:t>7</w:t>
              </w:r>
            </w:ins>
            <w:r w:rsidR="00E27A62" w:rsidRPr="00202B29">
              <w:rPr>
                <w:rFonts w:eastAsia="Times New Roman"/>
                <w:b/>
              </w:rPr>
              <w:t>.</w:t>
            </w:r>
            <w:ins w:id="100" w:author="Colom, Sara" w:date="2021-07-30T11:32:00Z">
              <w:r w:rsidRPr="00202B29">
                <w:rPr>
                  <w:rFonts w:eastAsia="Times New Roman"/>
                  <w:b/>
                  <w:rPrChange w:id="101" w:author="Colom, Sara" w:date="2021-07-30T14:26:00Z">
                    <w:rPr>
                      <w:rFonts w:eastAsia="Times New Roman"/>
                      <w:bCs/>
                    </w:rPr>
                  </w:rPrChange>
                </w:rPr>
                <w:t>25</w:t>
              </w:r>
            </w:ins>
            <w:ins w:id="102" w:author="Colom, Sara" w:date="2021-06-30T11:18:00Z">
              <w:r w:rsidR="0025730E" w:rsidRPr="00202B29">
                <w:rPr>
                  <w:rFonts w:eastAsia="Times New Roman"/>
                  <w:b/>
                </w:rPr>
                <w:t xml:space="preserve"> </w:t>
              </w:r>
            </w:ins>
            <w:r w:rsidR="00E27A62" w:rsidRPr="00202B29">
              <w:rPr>
                <w:rFonts w:eastAsia="Times New Roman"/>
                <w:b/>
                <w:rPrChange w:id="103" w:author="Colom, Sara" w:date="2021-07-30T14:26:00Z">
                  <w:rPr>
                    <w:rFonts w:eastAsia="Times New Roman"/>
                    <w:b/>
                  </w:rPr>
                </w:rPrChange>
              </w:rPr>
              <w:t>e-05</w:t>
            </w:r>
            <w:del w:id="104" w:author="Colom, Sara" w:date="2021-07-01T10:51:00Z">
              <w:r w:rsidR="00E27A62" w:rsidRPr="00202B29" w:rsidDel="002C0E88">
                <w:rPr>
                  <w:rFonts w:eastAsia="Times New Roman"/>
                  <w:b/>
                  <w:rPrChange w:id="105" w:author="Colom, Sara" w:date="2021-07-30T14:26:00Z">
                    <w:rPr>
                      <w:rFonts w:eastAsia="Times New Roman"/>
                      <w:b/>
                    </w:rPr>
                  </w:rPrChange>
                </w:rPr>
                <w:delText>*</w:delText>
              </w:r>
            </w:del>
            <w:r w:rsidR="00E27A62" w:rsidRPr="00202B29">
              <w:rPr>
                <w:rFonts w:eastAsia="Times New Roman"/>
                <w:b/>
                <w:rPrChange w:id="106" w:author="Colom, Sara" w:date="2021-07-30T14:26:00Z">
                  <w:rPr>
                    <w:rFonts w:eastAsia="Times New Roman"/>
                    <w:b/>
                  </w:rPr>
                </w:rPrChange>
              </w:rPr>
              <w:t xml:space="preserve"> </w:t>
            </w:r>
          </w:p>
          <w:p w14:paraId="71442DEB" w14:textId="230219C9" w:rsidR="00E27A62" w:rsidRDefault="00E27A62" w:rsidP="004D756B">
            <w:pPr>
              <w:spacing w:line="240" w:lineRule="auto"/>
              <w:jc w:val="center"/>
              <w:rPr>
                <w:rFonts w:eastAsia="Times New Roman"/>
                <w:b/>
              </w:rPr>
            </w:pPr>
            <w:r w:rsidRPr="00202B29">
              <w:rPr>
                <w:rFonts w:eastAsia="Times New Roman"/>
                <w:b/>
                <w:rPrChange w:id="107" w:author="Colom, Sara" w:date="2021-07-30T14:26:00Z">
                  <w:rPr>
                    <w:rFonts w:eastAsia="Times New Roman"/>
                    <w:b/>
                  </w:rPr>
                </w:rPrChange>
              </w:rPr>
              <w:t>± 3.</w:t>
            </w:r>
            <w:ins w:id="108" w:author="Colom, Sara" w:date="2021-07-30T11:33:00Z">
              <w:r w:rsidR="000A3D5B" w:rsidRPr="00202B29">
                <w:rPr>
                  <w:rFonts w:eastAsia="Times New Roman"/>
                  <w:b/>
                  <w:rPrChange w:id="109" w:author="Colom, Sara" w:date="2021-07-30T14:26:00Z">
                    <w:rPr>
                      <w:rFonts w:eastAsia="Times New Roman"/>
                      <w:bCs/>
                    </w:rPr>
                  </w:rPrChange>
                </w:rPr>
                <w:t>19</w:t>
              </w:r>
            </w:ins>
            <w:ins w:id="110" w:author="Colom, Sara" w:date="2021-06-30T11:18:00Z">
              <w:r w:rsidR="0025730E" w:rsidRPr="00202B29">
                <w:rPr>
                  <w:rFonts w:eastAsia="Times New Roman"/>
                  <w:b/>
                </w:rPr>
                <w:t xml:space="preserve"> </w:t>
              </w:r>
            </w:ins>
            <w:r w:rsidRPr="00202B29">
              <w:rPr>
                <w:rFonts w:eastAsia="Times New Roman"/>
                <w:b/>
                <w:rPrChange w:id="111" w:author="Colom, Sara" w:date="2021-07-30T14:26:00Z">
                  <w:rPr>
                    <w:rFonts w:eastAsia="Times New Roman"/>
                    <w:b/>
                  </w:rPr>
                </w:rPrChange>
              </w:rPr>
              <w:t>e-05</w:t>
            </w:r>
          </w:p>
        </w:tc>
        <w:tc>
          <w:tcPr>
            <w:tcW w:w="1770" w:type="dxa"/>
          </w:tcPr>
          <w:p w14:paraId="5FA2730D" w14:textId="3F1BCBF7" w:rsidR="00E27A62" w:rsidRDefault="00E27A62" w:rsidP="004D756B">
            <w:pPr>
              <w:spacing w:line="240" w:lineRule="auto"/>
              <w:jc w:val="center"/>
              <w:rPr>
                <w:rFonts w:eastAsia="Times New Roman"/>
              </w:rPr>
            </w:pPr>
            <w:r>
              <w:rPr>
                <w:rFonts w:eastAsia="Times New Roman"/>
              </w:rPr>
              <w:t>2.</w:t>
            </w:r>
            <w:ins w:id="112" w:author="Colom, Sara" w:date="2021-07-30T11:35:00Z">
              <w:r w:rsidR="000A3D5B">
                <w:rPr>
                  <w:rFonts w:eastAsia="Times New Roman"/>
                </w:rPr>
                <w:t>84</w:t>
              </w:r>
            </w:ins>
            <w:ins w:id="113" w:author="Colom, Sara" w:date="2021-06-30T11:29:00Z">
              <w:r w:rsidR="0001019C">
                <w:rPr>
                  <w:rFonts w:eastAsia="Times New Roman"/>
                </w:rPr>
                <w:t xml:space="preserve"> </w:t>
              </w:r>
            </w:ins>
            <w:r>
              <w:rPr>
                <w:rFonts w:eastAsia="Times New Roman"/>
              </w:rPr>
              <w:t>e-</w:t>
            </w:r>
            <w:ins w:id="114" w:author="Colom, Sara" w:date="2021-06-30T11:29:00Z">
              <w:r w:rsidR="0001019C">
                <w:rPr>
                  <w:rFonts w:eastAsia="Times New Roman"/>
                </w:rPr>
                <w:t xml:space="preserve">06 </w:t>
              </w:r>
            </w:ins>
          </w:p>
          <w:p w14:paraId="76249C1A" w14:textId="47D57138" w:rsidR="00E27A62" w:rsidRDefault="00E27A62" w:rsidP="004D756B">
            <w:pPr>
              <w:spacing w:line="240" w:lineRule="auto"/>
              <w:jc w:val="center"/>
              <w:rPr>
                <w:rFonts w:eastAsia="Times New Roman"/>
              </w:rPr>
            </w:pPr>
            <w:r>
              <w:rPr>
                <w:rFonts w:eastAsia="Times New Roman"/>
              </w:rPr>
              <w:t xml:space="preserve">± </w:t>
            </w:r>
            <w:ins w:id="115" w:author="Colom, Sara" w:date="2021-07-30T11:35:00Z">
              <w:r w:rsidR="000A3D5B">
                <w:rPr>
                  <w:rFonts w:eastAsia="Times New Roman"/>
                </w:rPr>
                <w:t>4</w:t>
              </w:r>
            </w:ins>
            <w:r>
              <w:rPr>
                <w:rFonts w:eastAsia="Times New Roman"/>
              </w:rPr>
              <w:t>.</w:t>
            </w:r>
            <w:ins w:id="116" w:author="Colom, Sara" w:date="2021-07-30T11:35:00Z">
              <w:r w:rsidR="000A3D5B">
                <w:rPr>
                  <w:rFonts w:eastAsia="Times New Roman"/>
                </w:rPr>
                <w:t>00</w:t>
              </w:r>
            </w:ins>
            <w:ins w:id="117" w:author="Colom, Sara" w:date="2021-06-30T11:29:00Z">
              <w:r w:rsidR="0001019C">
                <w:rPr>
                  <w:rFonts w:eastAsia="Times New Roman"/>
                </w:rPr>
                <w:t xml:space="preserve"> </w:t>
              </w:r>
            </w:ins>
            <w:r>
              <w:rPr>
                <w:rFonts w:eastAsia="Times New Roman"/>
              </w:rPr>
              <w:t>e-05</w:t>
            </w:r>
          </w:p>
        </w:tc>
        <w:tc>
          <w:tcPr>
            <w:tcW w:w="1845" w:type="dxa"/>
          </w:tcPr>
          <w:p w14:paraId="75857E3D" w14:textId="315DE381" w:rsidR="00E27A62" w:rsidRDefault="00BF1092" w:rsidP="004D756B">
            <w:pPr>
              <w:spacing w:line="240" w:lineRule="auto"/>
              <w:jc w:val="center"/>
              <w:rPr>
                <w:rFonts w:eastAsia="Times New Roman"/>
              </w:rPr>
            </w:pPr>
            <w:ins w:id="118" w:author="Colom, Sara" w:date="2021-07-30T11:38:00Z">
              <w:r>
                <w:rPr>
                  <w:rFonts w:eastAsia="Times New Roman"/>
                </w:rPr>
                <w:t>2</w:t>
              </w:r>
            </w:ins>
            <w:r w:rsidR="00E27A62">
              <w:rPr>
                <w:rFonts w:eastAsia="Times New Roman"/>
              </w:rPr>
              <w:t>.</w:t>
            </w:r>
            <w:ins w:id="119" w:author="Colom, Sara" w:date="2021-07-30T11:38:00Z">
              <w:r>
                <w:rPr>
                  <w:rFonts w:eastAsia="Times New Roman"/>
                </w:rPr>
                <w:t>62</w:t>
              </w:r>
            </w:ins>
            <w:ins w:id="120" w:author="Colom, Sara" w:date="2021-06-30T11:34:00Z">
              <w:r w:rsidR="00520704">
                <w:rPr>
                  <w:rFonts w:eastAsia="Times New Roman"/>
                </w:rPr>
                <w:t xml:space="preserve"> </w:t>
              </w:r>
            </w:ins>
            <w:r w:rsidR="00E27A62">
              <w:rPr>
                <w:rFonts w:eastAsia="Times New Roman"/>
              </w:rPr>
              <w:t xml:space="preserve">e-05 </w:t>
            </w:r>
          </w:p>
          <w:p w14:paraId="1D48E079" w14:textId="1D6F4FBD" w:rsidR="00E27A62" w:rsidRDefault="00E27A62" w:rsidP="004D756B">
            <w:pPr>
              <w:keepNext/>
              <w:spacing w:line="240" w:lineRule="auto"/>
              <w:jc w:val="center"/>
              <w:rPr>
                <w:rFonts w:eastAsia="Times New Roman"/>
              </w:rPr>
            </w:pPr>
            <w:r>
              <w:rPr>
                <w:rFonts w:eastAsia="Times New Roman"/>
              </w:rPr>
              <w:t xml:space="preserve">± </w:t>
            </w:r>
            <w:ins w:id="121" w:author="Colom, Sara" w:date="2021-07-30T11:38:00Z">
              <w:r w:rsidR="00BF1092">
                <w:rPr>
                  <w:rFonts w:eastAsia="Times New Roman"/>
                </w:rPr>
                <w:t>5</w:t>
              </w:r>
            </w:ins>
            <w:r>
              <w:rPr>
                <w:rFonts w:eastAsia="Times New Roman"/>
              </w:rPr>
              <w:t>.</w:t>
            </w:r>
            <w:ins w:id="122" w:author="Colom, Sara" w:date="2021-07-30T11:38:00Z">
              <w:r w:rsidR="00BF1092">
                <w:rPr>
                  <w:rFonts w:eastAsia="Times New Roman"/>
                </w:rPr>
                <w:t>02</w:t>
              </w:r>
            </w:ins>
            <w:ins w:id="123" w:author="Colom, Sara" w:date="2021-06-30T11:34:00Z">
              <w:r w:rsidR="00520704">
                <w:rPr>
                  <w:rFonts w:eastAsia="Times New Roman"/>
                </w:rPr>
                <w:t xml:space="preserve"> </w:t>
              </w:r>
            </w:ins>
            <w:r>
              <w:rPr>
                <w:rFonts w:eastAsia="Times New Roman"/>
              </w:rPr>
              <w:t>e-05</w:t>
            </w:r>
          </w:p>
        </w:tc>
      </w:tr>
    </w:tbl>
    <w:p w14:paraId="79327F31" w14:textId="77777777" w:rsidR="00E27A62" w:rsidRDefault="00E27A62" w:rsidP="00E27A62">
      <w:pPr>
        <w:pStyle w:val="Caption"/>
        <w:jc w:val="both"/>
      </w:pPr>
    </w:p>
    <w:p w14:paraId="2146868B" w14:textId="7B4FDF11" w:rsidR="00E27A62" w:rsidRPr="00914D5B" w:rsidRDefault="00E27A62" w:rsidP="00E27A62">
      <w:pPr>
        <w:pStyle w:val="Caption"/>
        <w:jc w:val="both"/>
        <w:rPr>
          <w:rFonts w:eastAsia="Times New Roman"/>
        </w:rPr>
      </w:pPr>
      <w:bookmarkStart w:id="124" w:name="_Toc47432406"/>
      <w:r>
        <w:t xml:space="preserve">Table </w:t>
      </w:r>
      <w:fldSimple w:instr=" SEQ Table \* ARABIC \s 3 ">
        <w:r>
          <w:rPr>
            <w:noProof/>
          </w:rPr>
          <w:t>3</w:t>
        </w:r>
      </w:fldSimple>
      <w:r>
        <w:t xml:space="preserve"> </w:t>
      </w:r>
      <w:r w:rsidRPr="007D6BAA">
        <w:rPr>
          <w:rFonts w:eastAsia="Times New Roman"/>
          <w:b w:val="0"/>
          <w:bCs/>
        </w:rPr>
        <w:t xml:space="preserve">Results of separate linear regression between different metrics (ɑ-Diversity Metric) of the rhizosphere microbiome (Inverse Simpson, Simpson, Richness and Evenness) and four root traits (Root topology, Root architecture, Root size and Root morphology) examined in </w:t>
      </w:r>
      <w:r w:rsidRPr="007D6BAA">
        <w:rPr>
          <w:rFonts w:eastAsia="Times New Roman"/>
          <w:b w:val="0"/>
          <w:bCs/>
          <w:i/>
        </w:rPr>
        <w:t>I. purpurea</w:t>
      </w:r>
      <w:r w:rsidRPr="007D6BAA">
        <w:rPr>
          <w:rFonts w:eastAsia="Times New Roman"/>
          <w:b w:val="0"/>
          <w:bCs/>
        </w:rPr>
        <w:t xml:space="preserve">. ɑ-Diversity metrics were treated as response variables for each root trait, and Block and Treatment were included in the final </w:t>
      </w:r>
      <w:proofErr w:type="spellStart"/>
      <w:r w:rsidRPr="007D6BAA">
        <w:rPr>
          <w:rFonts w:eastAsia="Times New Roman"/>
          <w:b w:val="0"/>
          <w:bCs/>
        </w:rPr>
        <w:t>model</w:t>
      </w:r>
      <w:r w:rsidRPr="007D6BAA">
        <w:rPr>
          <w:rFonts w:eastAsia="Yu Gothic"/>
          <w:b w:val="0"/>
          <w:bCs/>
          <w:vertAlign w:val="superscript"/>
        </w:rPr>
        <w:t>ǂ</w:t>
      </w:r>
      <w:proofErr w:type="spellEnd"/>
      <w:r w:rsidRPr="007D6BAA">
        <w:rPr>
          <w:rFonts w:eastAsia="Times New Roman"/>
          <w:b w:val="0"/>
          <w:bCs/>
        </w:rPr>
        <w:t xml:space="preserve"> as fixed main effects.</w:t>
      </w:r>
      <w:r w:rsidRPr="007D6BAA">
        <w:rPr>
          <w:rFonts w:eastAsia="Times New Roman"/>
          <w:b w:val="0"/>
          <w:bCs/>
          <w:i/>
        </w:rPr>
        <w:t xml:space="preserve"> </w:t>
      </w:r>
      <w:r w:rsidRPr="007D6BAA">
        <w:rPr>
          <w:rFonts w:eastAsia="Times New Roman"/>
          <w:b w:val="0"/>
          <w:bCs/>
        </w:rPr>
        <w:t>Linear regression coefficient slopes (</w:t>
      </w:r>
      <w:r w:rsidRPr="007D6BAA">
        <w:rPr>
          <w:rFonts w:ascii="Cambria Math" w:eastAsia="Times New Roman" w:hAnsi="Cambria Math" w:cs="Cambria Math"/>
          <w:b w:val="0"/>
          <w:bCs/>
        </w:rPr>
        <w:t>𝛣</w:t>
      </w:r>
      <w:r w:rsidRPr="007D6BAA">
        <w:rPr>
          <w:rFonts w:eastAsia="Times New Roman"/>
          <w:b w:val="0"/>
          <w:bCs/>
        </w:rPr>
        <w:t>) are reported with ± 1 standard error.</w:t>
      </w:r>
      <w:bookmarkEnd w:id="124"/>
    </w:p>
    <w:p w14:paraId="29A45332" w14:textId="77777777" w:rsidR="00E27A62" w:rsidRPr="00914D5B" w:rsidRDefault="00E27A62" w:rsidP="00E27A62">
      <w:pPr>
        <w:spacing w:line="240" w:lineRule="auto"/>
        <w:jc w:val="both"/>
        <w:rPr>
          <w:rFonts w:eastAsia="Times New Roman"/>
          <w:sz w:val="22"/>
        </w:rPr>
      </w:pPr>
    </w:p>
    <w:p w14:paraId="201870B2" w14:textId="23EB357A" w:rsidR="00E27A62" w:rsidRPr="00914D5B" w:rsidRDefault="00E27A62" w:rsidP="00E27A62">
      <w:pPr>
        <w:spacing w:line="240" w:lineRule="auto"/>
        <w:jc w:val="both"/>
        <w:rPr>
          <w:rFonts w:eastAsia="Times New Roman"/>
          <w:sz w:val="22"/>
        </w:rPr>
      </w:pPr>
      <w:r w:rsidRPr="00914D5B">
        <w:rPr>
          <w:rFonts w:eastAsia="Times New Roman"/>
          <w:sz w:val="22"/>
        </w:rPr>
        <w:t xml:space="preserve"> </w:t>
      </w:r>
      <w:r w:rsidRPr="00914D5B">
        <w:rPr>
          <w:rFonts w:eastAsia="Times New Roman"/>
          <w:i/>
          <w:sz w:val="22"/>
        </w:rPr>
        <w:t>p-value</w:t>
      </w:r>
      <w:r w:rsidRPr="00914D5B">
        <w:rPr>
          <w:rFonts w:eastAsia="Times New Roman"/>
          <w:sz w:val="22"/>
        </w:rPr>
        <w:t xml:space="preserve"> &lt; 0.05 *; </w:t>
      </w:r>
      <w:r w:rsidRPr="00914D5B">
        <w:rPr>
          <w:rFonts w:eastAsia="Times New Roman"/>
          <w:i/>
          <w:sz w:val="22"/>
        </w:rPr>
        <w:t>p-value</w:t>
      </w:r>
      <w:r w:rsidRPr="00914D5B">
        <w:rPr>
          <w:rFonts w:eastAsia="Times New Roman"/>
          <w:sz w:val="22"/>
        </w:rPr>
        <w:t xml:space="preserve"> &lt;0.01 **; </w:t>
      </w:r>
      <w:r w:rsidRPr="00914D5B">
        <w:rPr>
          <w:rFonts w:eastAsia="Times New Roman"/>
          <w:i/>
          <w:sz w:val="22"/>
        </w:rPr>
        <w:t xml:space="preserve">p-value </w:t>
      </w:r>
      <w:r w:rsidRPr="00914D5B">
        <w:rPr>
          <w:rFonts w:eastAsia="Times New Roman"/>
          <w:sz w:val="22"/>
        </w:rPr>
        <w:t xml:space="preserve">&lt;0.001***; </w:t>
      </w:r>
      <w:r w:rsidRPr="00914D5B">
        <w:rPr>
          <w:rFonts w:eastAsia="Times New Roman"/>
          <w:i/>
          <w:sz w:val="22"/>
        </w:rPr>
        <w:t>p-value</w:t>
      </w:r>
      <w:r w:rsidRPr="00914D5B">
        <w:rPr>
          <w:rFonts w:eastAsia="Times New Roman"/>
          <w:sz w:val="22"/>
        </w:rPr>
        <w:t xml:space="preserve"> </w:t>
      </w:r>
      <w:ins w:id="125" w:author="Colom, Sara" w:date="2021-06-30T11:32:00Z">
        <w:r w:rsidR="00520704">
          <w:rPr>
            <w:rFonts w:eastAsia="Times New Roman"/>
            <w:sz w:val="22"/>
          </w:rPr>
          <w:t>=</w:t>
        </w:r>
      </w:ins>
      <w:r w:rsidRPr="00914D5B">
        <w:rPr>
          <w:rFonts w:eastAsia="Times New Roman"/>
          <w:sz w:val="22"/>
        </w:rPr>
        <w:t>0.</w:t>
      </w:r>
      <w:ins w:id="126" w:author="Colom, Sara" w:date="2021-06-30T11:32:00Z">
        <w:r w:rsidR="00520704" w:rsidRPr="00914D5B">
          <w:rPr>
            <w:rFonts w:eastAsia="Times New Roman"/>
            <w:sz w:val="22"/>
          </w:rPr>
          <w:t>0</w:t>
        </w:r>
        <w:r w:rsidR="00520704">
          <w:rPr>
            <w:rFonts w:eastAsia="Times New Roman"/>
            <w:sz w:val="22"/>
          </w:rPr>
          <w:t>9</w:t>
        </w:r>
        <w:r w:rsidR="00520704" w:rsidRPr="00914D5B">
          <w:rPr>
            <w:rFonts w:eastAsia="Times New Roman"/>
            <w:sz w:val="22"/>
          </w:rPr>
          <w:t xml:space="preserve"> </w:t>
        </w:r>
      </w:ins>
      <w:r w:rsidRPr="00914D5B">
        <w:rPr>
          <w:rFonts w:eastAsia="Times New Roman"/>
          <w:sz w:val="22"/>
        </w:rPr>
        <w:t>^</w:t>
      </w:r>
    </w:p>
    <w:p w14:paraId="64A813BC" w14:textId="77777777" w:rsidR="00E27A62" w:rsidRPr="00914D5B" w:rsidRDefault="00E27A62" w:rsidP="00E27A62">
      <w:pPr>
        <w:spacing w:line="240" w:lineRule="auto"/>
        <w:jc w:val="both"/>
        <w:rPr>
          <w:rFonts w:eastAsia="Times New Roman"/>
          <w:sz w:val="22"/>
        </w:rPr>
      </w:pPr>
    </w:p>
    <w:p w14:paraId="1F0A008B" w14:textId="77777777" w:rsidR="00E27A62" w:rsidRPr="00914D5B" w:rsidRDefault="00E27A62" w:rsidP="00E27A62">
      <w:pPr>
        <w:spacing w:line="240" w:lineRule="auto"/>
        <w:jc w:val="both"/>
        <w:rPr>
          <w:rFonts w:eastAsia="Times New Roman"/>
          <w:sz w:val="22"/>
        </w:rPr>
      </w:pPr>
      <w:proofErr w:type="spellStart"/>
      <w:r w:rsidRPr="00914D5B">
        <w:rPr>
          <w:rFonts w:eastAsia="Yu Gothic"/>
          <w:sz w:val="22"/>
          <w:vertAlign w:val="superscript"/>
        </w:rPr>
        <w:t>ǂ</w:t>
      </w:r>
      <w:r w:rsidRPr="00914D5B">
        <w:rPr>
          <w:rFonts w:eastAsia="Times New Roman"/>
          <w:sz w:val="22"/>
        </w:rPr>
        <w:t>Model</w:t>
      </w:r>
      <w:proofErr w:type="spellEnd"/>
      <w:r w:rsidRPr="00914D5B">
        <w:rPr>
          <w:rFonts w:eastAsia="Times New Roman"/>
          <w:sz w:val="22"/>
        </w:rPr>
        <w:t>: ɑ-Diversity ~ Root trait + Block +Treatment</w:t>
      </w:r>
    </w:p>
    <w:p w14:paraId="5DC3A7E4" w14:textId="77777777" w:rsidR="00E27A62" w:rsidRDefault="00E27A62" w:rsidP="00E27A62">
      <w:pPr>
        <w:rPr>
          <w:rFonts w:eastAsia="Times New Roman"/>
        </w:rPr>
      </w:pPr>
    </w:p>
    <w:tbl>
      <w:tblPr>
        <w:tblW w:w="4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335"/>
        <w:gridCol w:w="1845"/>
      </w:tblGrid>
      <w:tr w:rsidR="00E27A62" w14:paraId="20B059CD" w14:textId="77777777" w:rsidTr="004D756B">
        <w:trPr>
          <w:trHeight w:val="420"/>
          <w:jc w:val="center"/>
        </w:trPr>
        <w:tc>
          <w:tcPr>
            <w:tcW w:w="4995" w:type="dxa"/>
            <w:gridSpan w:val="3"/>
            <w:shd w:val="clear" w:color="auto" w:fill="auto"/>
            <w:tcMar>
              <w:top w:w="100" w:type="dxa"/>
              <w:left w:w="100" w:type="dxa"/>
              <w:bottom w:w="100" w:type="dxa"/>
              <w:right w:w="100" w:type="dxa"/>
            </w:tcMar>
          </w:tcPr>
          <w:p w14:paraId="360CB609" w14:textId="71244539" w:rsidR="00E27A62" w:rsidRPr="007D6BAA" w:rsidRDefault="00E27A62" w:rsidP="004D756B">
            <w:pPr>
              <w:pStyle w:val="Caption"/>
              <w:rPr>
                <w:rFonts w:eastAsia="Times New Roman"/>
              </w:rPr>
            </w:pPr>
            <w:bookmarkStart w:id="127" w:name="_Toc47432407"/>
            <w:r>
              <w:t xml:space="preserve">Table </w:t>
            </w:r>
            <w:fldSimple w:instr=" SEQ Table \* ARABIC \s 3 ">
              <w:r>
                <w:rPr>
                  <w:noProof/>
                </w:rPr>
                <w:t>4</w:t>
              </w:r>
            </w:fldSimple>
            <w:r>
              <w:t xml:space="preserve"> </w:t>
            </w:r>
            <w:r w:rsidRPr="007D6BAA">
              <w:rPr>
                <w:rFonts w:eastAsia="Times New Roman"/>
                <w:b w:val="0"/>
                <w:bCs/>
              </w:rPr>
              <w:t xml:space="preserve">Mantel test Bray-Curtis and root phenotypes within </w:t>
            </w:r>
            <w:r w:rsidRPr="007D6BAA">
              <w:rPr>
                <w:rFonts w:eastAsia="Times New Roman"/>
                <w:b w:val="0"/>
                <w:bCs/>
                <w:i/>
              </w:rPr>
              <w:t>I. purpurea</w:t>
            </w:r>
            <w:bookmarkEnd w:id="127"/>
          </w:p>
        </w:tc>
      </w:tr>
      <w:tr w:rsidR="00E27A62" w14:paraId="134A615D" w14:textId="77777777" w:rsidTr="004D756B">
        <w:trPr>
          <w:jc w:val="center"/>
        </w:trPr>
        <w:tc>
          <w:tcPr>
            <w:tcW w:w="1815" w:type="dxa"/>
            <w:shd w:val="clear" w:color="auto" w:fill="auto"/>
            <w:tcMar>
              <w:top w:w="100" w:type="dxa"/>
              <w:left w:w="100" w:type="dxa"/>
              <w:bottom w:w="100" w:type="dxa"/>
              <w:right w:w="100" w:type="dxa"/>
            </w:tcMar>
          </w:tcPr>
          <w:p w14:paraId="2871E1D8" w14:textId="77777777" w:rsidR="00E27A62" w:rsidRDefault="00E27A62" w:rsidP="004D756B">
            <w:pPr>
              <w:widowControl w:val="0"/>
              <w:spacing w:line="240" w:lineRule="auto"/>
              <w:jc w:val="center"/>
              <w:rPr>
                <w:rFonts w:eastAsia="Times New Roman"/>
              </w:rPr>
            </w:pPr>
            <w:r>
              <w:rPr>
                <w:rFonts w:eastAsia="Times New Roman"/>
              </w:rPr>
              <w:t>Root trait</w:t>
            </w:r>
          </w:p>
        </w:tc>
        <w:tc>
          <w:tcPr>
            <w:tcW w:w="1335" w:type="dxa"/>
            <w:shd w:val="clear" w:color="auto" w:fill="auto"/>
            <w:tcMar>
              <w:top w:w="100" w:type="dxa"/>
              <w:left w:w="100" w:type="dxa"/>
              <w:bottom w:w="100" w:type="dxa"/>
              <w:right w:w="100" w:type="dxa"/>
            </w:tcMar>
          </w:tcPr>
          <w:p w14:paraId="33F1E32D" w14:textId="77777777" w:rsidR="00E27A62" w:rsidRDefault="00E27A62" w:rsidP="004D756B">
            <w:pPr>
              <w:widowControl w:val="0"/>
              <w:spacing w:line="240" w:lineRule="auto"/>
              <w:jc w:val="center"/>
              <w:rPr>
                <w:rFonts w:eastAsia="Times New Roman"/>
                <w:i/>
                <w:vertAlign w:val="superscript"/>
              </w:rPr>
            </w:pPr>
            <w:r>
              <w:rPr>
                <w:rFonts w:eastAsia="Times New Roman"/>
                <w:i/>
              </w:rPr>
              <w:t>r</w:t>
            </w:r>
            <w:r>
              <w:rPr>
                <w:rFonts w:eastAsia="Times New Roman"/>
                <w:i/>
                <w:vertAlign w:val="superscript"/>
              </w:rPr>
              <w:t>2</w:t>
            </w:r>
          </w:p>
        </w:tc>
        <w:tc>
          <w:tcPr>
            <w:tcW w:w="1845" w:type="dxa"/>
            <w:shd w:val="clear" w:color="auto" w:fill="auto"/>
            <w:tcMar>
              <w:top w:w="100" w:type="dxa"/>
              <w:left w:w="100" w:type="dxa"/>
              <w:bottom w:w="100" w:type="dxa"/>
              <w:right w:w="100" w:type="dxa"/>
            </w:tcMar>
          </w:tcPr>
          <w:p w14:paraId="61A508AB" w14:textId="77777777" w:rsidR="00E27A62" w:rsidRDefault="00E27A62" w:rsidP="004D756B">
            <w:pPr>
              <w:widowControl w:val="0"/>
              <w:spacing w:line="240" w:lineRule="auto"/>
              <w:jc w:val="center"/>
              <w:rPr>
                <w:rFonts w:eastAsia="Times New Roman"/>
                <w:i/>
              </w:rPr>
            </w:pPr>
            <w:r>
              <w:rPr>
                <w:rFonts w:eastAsia="Times New Roman"/>
                <w:i/>
              </w:rPr>
              <w:t>p-value</w:t>
            </w:r>
          </w:p>
        </w:tc>
      </w:tr>
      <w:tr w:rsidR="00E27A62" w14:paraId="62318794" w14:textId="77777777" w:rsidTr="004D756B">
        <w:trPr>
          <w:jc w:val="center"/>
        </w:trPr>
        <w:tc>
          <w:tcPr>
            <w:tcW w:w="1815" w:type="dxa"/>
            <w:shd w:val="clear" w:color="auto" w:fill="auto"/>
            <w:tcMar>
              <w:top w:w="100" w:type="dxa"/>
              <w:left w:w="100" w:type="dxa"/>
              <w:bottom w:w="100" w:type="dxa"/>
              <w:right w:w="100" w:type="dxa"/>
            </w:tcMar>
          </w:tcPr>
          <w:p w14:paraId="2785ED13" w14:textId="77777777" w:rsidR="00E27A62" w:rsidRDefault="00E27A62" w:rsidP="004D756B">
            <w:pPr>
              <w:widowControl w:val="0"/>
              <w:spacing w:line="240" w:lineRule="auto"/>
              <w:rPr>
                <w:rFonts w:eastAsia="Times New Roman"/>
              </w:rPr>
            </w:pPr>
            <w:r>
              <w:rPr>
                <w:rFonts w:eastAsia="Times New Roman"/>
              </w:rPr>
              <w:t>Root topology</w:t>
            </w:r>
          </w:p>
        </w:tc>
        <w:tc>
          <w:tcPr>
            <w:tcW w:w="1335" w:type="dxa"/>
            <w:shd w:val="clear" w:color="auto" w:fill="auto"/>
            <w:tcMar>
              <w:top w:w="100" w:type="dxa"/>
              <w:left w:w="100" w:type="dxa"/>
              <w:bottom w:w="100" w:type="dxa"/>
              <w:right w:w="100" w:type="dxa"/>
            </w:tcMar>
          </w:tcPr>
          <w:p w14:paraId="57E4C5E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7E88D3C7" w14:textId="3D49A81A" w:rsidR="00E27A62" w:rsidRDefault="00E27A62" w:rsidP="004D756B">
            <w:pPr>
              <w:widowControl w:val="0"/>
              <w:spacing w:line="240" w:lineRule="auto"/>
              <w:jc w:val="center"/>
              <w:rPr>
                <w:rFonts w:eastAsia="Times New Roman"/>
              </w:rPr>
            </w:pPr>
            <w:r>
              <w:rPr>
                <w:rFonts w:eastAsia="Times New Roman"/>
              </w:rPr>
              <w:t>0.</w:t>
            </w:r>
            <w:ins w:id="128" w:author="Colom, Sara" w:date="2021-06-30T11:54:00Z">
              <w:r w:rsidR="00DD24AE">
                <w:rPr>
                  <w:rFonts w:eastAsia="Times New Roman"/>
                </w:rPr>
                <w:t>76</w:t>
              </w:r>
            </w:ins>
          </w:p>
        </w:tc>
      </w:tr>
      <w:tr w:rsidR="00E27A62" w14:paraId="6B6511F4" w14:textId="77777777" w:rsidTr="004D756B">
        <w:trPr>
          <w:jc w:val="center"/>
        </w:trPr>
        <w:tc>
          <w:tcPr>
            <w:tcW w:w="1815" w:type="dxa"/>
            <w:shd w:val="clear" w:color="auto" w:fill="auto"/>
            <w:tcMar>
              <w:top w:w="100" w:type="dxa"/>
              <w:left w:w="100" w:type="dxa"/>
              <w:bottom w:w="100" w:type="dxa"/>
              <w:right w:w="100" w:type="dxa"/>
            </w:tcMar>
          </w:tcPr>
          <w:p w14:paraId="212B3693" w14:textId="77777777" w:rsidR="00E27A62" w:rsidRDefault="00E27A62" w:rsidP="004D756B">
            <w:pPr>
              <w:widowControl w:val="0"/>
              <w:spacing w:line="240" w:lineRule="auto"/>
              <w:rPr>
                <w:rFonts w:eastAsia="Times New Roman"/>
              </w:rPr>
            </w:pPr>
            <w:r>
              <w:rPr>
                <w:rFonts w:eastAsia="Times New Roman"/>
              </w:rPr>
              <w:t>Root architecture</w:t>
            </w:r>
          </w:p>
        </w:tc>
        <w:tc>
          <w:tcPr>
            <w:tcW w:w="1335" w:type="dxa"/>
            <w:shd w:val="clear" w:color="auto" w:fill="auto"/>
            <w:tcMar>
              <w:top w:w="100" w:type="dxa"/>
              <w:left w:w="100" w:type="dxa"/>
              <w:bottom w:w="100" w:type="dxa"/>
              <w:right w:w="100" w:type="dxa"/>
            </w:tcMar>
          </w:tcPr>
          <w:p w14:paraId="11D957E8"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A0E2317" w14:textId="77777777" w:rsidR="00E27A62" w:rsidRDefault="00E27A62" w:rsidP="004D756B">
            <w:pPr>
              <w:widowControl w:val="0"/>
              <w:spacing w:line="240" w:lineRule="auto"/>
              <w:jc w:val="center"/>
              <w:rPr>
                <w:rFonts w:eastAsia="Times New Roman"/>
              </w:rPr>
            </w:pPr>
            <w:r>
              <w:rPr>
                <w:rFonts w:eastAsia="Times New Roman"/>
              </w:rPr>
              <w:t>0.07^</w:t>
            </w:r>
          </w:p>
        </w:tc>
      </w:tr>
      <w:tr w:rsidR="00E27A62" w14:paraId="29612E41" w14:textId="77777777" w:rsidTr="004D756B">
        <w:trPr>
          <w:jc w:val="center"/>
        </w:trPr>
        <w:tc>
          <w:tcPr>
            <w:tcW w:w="1815" w:type="dxa"/>
            <w:shd w:val="clear" w:color="auto" w:fill="auto"/>
            <w:tcMar>
              <w:top w:w="100" w:type="dxa"/>
              <w:left w:w="100" w:type="dxa"/>
              <w:bottom w:w="100" w:type="dxa"/>
              <w:right w:w="100" w:type="dxa"/>
            </w:tcMar>
          </w:tcPr>
          <w:p w14:paraId="1F6EAD5C" w14:textId="77777777" w:rsidR="00E27A62" w:rsidRDefault="00E27A62" w:rsidP="004D756B">
            <w:pPr>
              <w:widowControl w:val="0"/>
              <w:spacing w:line="240" w:lineRule="auto"/>
              <w:rPr>
                <w:rFonts w:eastAsia="Times New Roman"/>
              </w:rPr>
            </w:pPr>
            <w:r>
              <w:rPr>
                <w:rFonts w:eastAsia="Times New Roman"/>
              </w:rPr>
              <w:t>Root size</w:t>
            </w:r>
          </w:p>
        </w:tc>
        <w:tc>
          <w:tcPr>
            <w:tcW w:w="1335" w:type="dxa"/>
            <w:shd w:val="clear" w:color="auto" w:fill="auto"/>
            <w:tcMar>
              <w:top w:w="100" w:type="dxa"/>
              <w:left w:w="100" w:type="dxa"/>
              <w:bottom w:w="100" w:type="dxa"/>
              <w:right w:w="100" w:type="dxa"/>
            </w:tcMar>
          </w:tcPr>
          <w:p w14:paraId="73FD75AA" w14:textId="77777777" w:rsidR="00E27A62" w:rsidRDefault="00E27A62" w:rsidP="004D756B">
            <w:pPr>
              <w:widowControl w:val="0"/>
              <w:spacing w:line="240" w:lineRule="auto"/>
              <w:jc w:val="center"/>
              <w:rPr>
                <w:rFonts w:eastAsia="Times New Roman"/>
              </w:rPr>
            </w:pPr>
            <w:r>
              <w:rPr>
                <w:rFonts w:eastAsia="Times New Roman"/>
              </w:rPr>
              <w:t>0.07</w:t>
            </w:r>
          </w:p>
        </w:tc>
        <w:tc>
          <w:tcPr>
            <w:tcW w:w="1845" w:type="dxa"/>
            <w:shd w:val="clear" w:color="auto" w:fill="auto"/>
            <w:tcMar>
              <w:top w:w="100" w:type="dxa"/>
              <w:left w:w="100" w:type="dxa"/>
              <w:bottom w:w="100" w:type="dxa"/>
              <w:right w:w="100" w:type="dxa"/>
            </w:tcMar>
          </w:tcPr>
          <w:p w14:paraId="5D97F364" w14:textId="1739CAA2" w:rsidR="00E27A62" w:rsidRDefault="00E27A62" w:rsidP="004D756B">
            <w:pPr>
              <w:widowControl w:val="0"/>
              <w:spacing w:line="240" w:lineRule="auto"/>
              <w:jc w:val="center"/>
              <w:rPr>
                <w:rFonts w:eastAsia="Times New Roman"/>
              </w:rPr>
            </w:pPr>
            <w:r>
              <w:rPr>
                <w:rFonts w:eastAsia="Times New Roman"/>
              </w:rPr>
              <w:t>0.</w:t>
            </w:r>
            <w:ins w:id="129" w:author="Colom, Sara" w:date="2021-07-30T10:56:00Z">
              <w:r w:rsidR="00826632">
                <w:rPr>
                  <w:rFonts w:eastAsia="Times New Roman"/>
                </w:rPr>
                <w:t>13</w:t>
              </w:r>
            </w:ins>
          </w:p>
        </w:tc>
      </w:tr>
      <w:tr w:rsidR="00E27A62" w14:paraId="25793BF0" w14:textId="77777777" w:rsidTr="004D756B">
        <w:trPr>
          <w:jc w:val="center"/>
        </w:trPr>
        <w:tc>
          <w:tcPr>
            <w:tcW w:w="1815" w:type="dxa"/>
            <w:tcBorders>
              <w:bottom w:val="single" w:sz="8" w:space="0" w:color="000000"/>
            </w:tcBorders>
            <w:shd w:val="clear" w:color="auto" w:fill="auto"/>
            <w:tcMar>
              <w:top w:w="100" w:type="dxa"/>
              <w:left w:w="100" w:type="dxa"/>
              <w:bottom w:w="100" w:type="dxa"/>
              <w:right w:w="100" w:type="dxa"/>
            </w:tcMar>
          </w:tcPr>
          <w:p w14:paraId="10382ECF" w14:textId="77777777" w:rsidR="00E27A62" w:rsidRDefault="00E27A62" w:rsidP="004D756B">
            <w:pPr>
              <w:widowControl w:val="0"/>
              <w:spacing w:line="240" w:lineRule="auto"/>
              <w:rPr>
                <w:rFonts w:eastAsia="Times New Roman"/>
              </w:rPr>
            </w:pPr>
            <w:r>
              <w:rPr>
                <w:rFonts w:eastAsia="Times New Roman"/>
              </w:rPr>
              <w:t>Root morphology</w:t>
            </w:r>
          </w:p>
        </w:tc>
        <w:tc>
          <w:tcPr>
            <w:tcW w:w="1335" w:type="dxa"/>
            <w:shd w:val="clear" w:color="auto" w:fill="auto"/>
            <w:tcMar>
              <w:top w:w="100" w:type="dxa"/>
              <w:left w:w="100" w:type="dxa"/>
              <w:bottom w:w="100" w:type="dxa"/>
              <w:right w:w="100" w:type="dxa"/>
            </w:tcMar>
          </w:tcPr>
          <w:p w14:paraId="566881B5" w14:textId="77777777" w:rsidR="00E27A62" w:rsidRDefault="00E27A62" w:rsidP="004D756B">
            <w:pPr>
              <w:widowControl w:val="0"/>
              <w:spacing w:line="240" w:lineRule="auto"/>
              <w:jc w:val="center"/>
              <w:rPr>
                <w:rFonts w:eastAsia="Times New Roman"/>
              </w:rPr>
            </w:pPr>
            <w:r>
              <w:rPr>
                <w:rFonts w:eastAsia="Times New Roman"/>
              </w:rPr>
              <w:t>-0.04</w:t>
            </w:r>
          </w:p>
        </w:tc>
        <w:tc>
          <w:tcPr>
            <w:tcW w:w="1845" w:type="dxa"/>
            <w:shd w:val="clear" w:color="auto" w:fill="auto"/>
            <w:tcMar>
              <w:top w:w="100" w:type="dxa"/>
              <w:left w:w="100" w:type="dxa"/>
              <w:bottom w:w="100" w:type="dxa"/>
              <w:right w:w="100" w:type="dxa"/>
            </w:tcMar>
          </w:tcPr>
          <w:p w14:paraId="0244D3AD" w14:textId="1F1F79B4" w:rsidR="00E27A62" w:rsidRDefault="00E27A62" w:rsidP="004D756B">
            <w:pPr>
              <w:keepNext/>
              <w:widowControl w:val="0"/>
              <w:spacing w:line="240" w:lineRule="auto"/>
              <w:jc w:val="center"/>
              <w:rPr>
                <w:rFonts w:eastAsia="Times New Roman"/>
              </w:rPr>
            </w:pPr>
            <w:r>
              <w:rPr>
                <w:rFonts w:eastAsia="Times New Roman"/>
              </w:rPr>
              <w:t>0.76</w:t>
            </w:r>
          </w:p>
        </w:tc>
      </w:tr>
    </w:tbl>
    <w:p w14:paraId="36FD207C" w14:textId="77777777" w:rsidR="00E27A62" w:rsidRDefault="00E27A62" w:rsidP="00E27A62">
      <w:pPr>
        <w:ind w:left="1440" w:firstLine="720"/>
        <w:rPr>
          <w:rFonts w:eastAsia="Times New Roman"/>
          <w:i/>
          <w:sz w:val="20"/>
          <w:szCs w:val="20"/>
        </w:rPr>
      </w:pPr>
    </w:p>
    <w:p w14:paraId="27D40BAA" w14:textId="4F1C33F7" w:rsidR="00E27A62" w:rsidRDefault="00E27A62" w:rsidP="00E27A62">
      <w:pPr>
        <w:ind w:left="1440" w:firstLine="720"/>
        <w:rPr>
          <w:rFonts w:eastAsia="Times New Roman"/>
          <w:sz w:val="20"/>
          <w:szCs w:val="20"/>
        </w:rPr>
      </w:pPr>
      <w:r>
        <w:rPr>
          <w:rFonts w:eastAsia="Times New Roman"/>
          <w:i/>
          <w:sz w:val="20"/>
          <w:szCs w:val="20"/>
        </w:rPr>
        <w:t>p-value</w:t>
      </w:r>
      <w:r>
        <w:rPr>
          <w:rFonts w:eastAsia="Times New Roman"/>
          <w:sz w:val="20"/>
          <w:szCs w:val="20"/>
        </w:rPr>
        <w:t xml:space="preserve"> </w:t>
      </w:r>
      <w:ins w:id="130" w:author="Colom, Sara" w:date="2021-06-30T11:55:00Z">
        <w:r w:rsidR="00DD24AE">
          <w:rPr>
            <w:rFonts w:eastAsia="Times New Roman"/>
            <w:sz w:val="20"/>
            <w:szCs w:val="20"/>
          </w:rPr>
          <w:t>=</w:t>
        </w:r>
      </w:ins>
      <w:r>
        <w:rPr>
          <w:rFonts w:eastAsia="Times New Roman"/>
          <w:sz w:val="20"/>
          <w:szCs w:val="20"/>
        </w:rPr>
        <w:t>0.</w:t>
      </w:r>
      <w:ins w:id="131" w:author="Colom, Sara" w:date="2021-06-30T11:55:00Z">
        <w:r w:rsidR="00DD24AE">
          <w:rPr>
            <w:rFonts w:eastAsia="Times New Roman"/>
            <w:sz w:val="20"/>
            <w:szCs w:val="20"/>
          </w:rPr>
          <w:t xml:space="preserve">07 </w:t>
        </w:r>
      </w:ins>
      <w:r>
        <w:rPr>
          <w:rFonts w:eastAsia="Times New Roman"/>
          <w:sz w:val="20"/>
          <w:szCs w:val="20"/>
        </w:rPr>
        <w:t>^</w:t>
      </w:r>
    </w:p>
    <w:p w14:paraId="0CD051B3" w14:textId="77777777" w:rsidR="00E27A62" w:rsidRDefault="00E27A62" w:rsidP="00E27A62">
      <w:pPr>
        <w:ind w:left="1440" w:firstLine="720"/>
        <w:rPr>
          <w:rFonts w:eastAsia="Times New Roman"/>
        </w:rPr>
      </w:pPr>
    </w:p>
    <w:tbl>
      <w:tblPr>
        <w:tblW w:w="7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825"/>
        <w:gridCol w:w="825"/>
        <w:gridCol w:w="1035"/>
        <w:gridCol w:w="1590"/>
      </w:tblGrid>
      <w:tr w:rsidR="00E27A62" w14:paraId="3FCE4734" w14:textId="77777777" w:rsidTr="004D756B">
        <w:trPr>
          <w:jc w:val="center"/>
        </w:trPr>
        <w:tc>
          <w:tcPr>
            <w:tcW w:w="3075" w:type="dxa"/>
          </w:tcPr>
          <w:p w14:paraId="2EDB0ACF" w14:textId="77777777" w:rsidR="00E27A62" w:rsidRDefault="00E27A62" w:rsidP="004D756B">
            <w:pPr>
              <w:spacing w:line="240" w:lineRule="auto"/>
              <w:jc w:val="center"/>
              <w:rPr>
                <w:rFonts w:eastAsia="Times New Roman"/>
                <w:b/>
                <w:sz w:val="20"/>
                <w:szCs w:val="20"/>
              </w:rPr>
            </w:pPr>
            <w:r>
              <w:rPr>
                <w:rFonts w:eastAsia="Times New Roman"/>
                <w:b/>
                <w:sz w:val="20"/>
                <w:szCs w:val="20"/>
              </w:rPr>
              <w:t>Fixed effect</w:t>
            </w:r>
          </w:p>
        </w:tc>
        <w:tc>
          <w:tcPr>
            <w:tcW w:w="825" w:type="dxa"/>
          </w:tcPr>
          <w:p w14:paraId="243A6551" w14:textId="77777777" w:rsidR="00E27A62" w:rsidRDefault="00E27A62" w:rsidP="004D756B">
            <w:pPr>
              <w:spacing w:line="240" w:lineRule="auto"/>
              <w:jc w:val="center"/>
              <w:rPr>
                <w:rFonts w:eastAsia="Times New Roman"/>
                <w:b/>
                <w:sz w:val="20"/>
                <w:szCs w:val="20"/>
              </w:rPr>
            </w:pPr>
            <w:r>
              <w:rPr>
                <w:rFonts w:eastAsia="Times New Roman"/>
                <w:b/>
                <w:sz w:val="20"/>
                <w:szCs w:val="20"/>
              </w:rPr>
              <w:t>DF</w:t>
            </w:r>
          </w:p>
        </w:tc>
        <w:tc>
          <w:tcPr>
            <w:tcW w:w="825" w:type="dxa"/>
          </w:tcPr>
          <w:p w14:paraId="6F4D9E27" w14:textId="77777777" w:rsidR="00E27A62" w:rsidRDefault="00E27A62" w:rsidP="004D756B">
            <w:pPr>
              <w:spacing w:line="240" w:lineRule="auto"/>
              <w:jc w:val="center"/>
              <w:rPr>
                <w:rFonts w:eastAsia="Times New Roman"/>
                <w:b/>
                <w:sz w:val="20"/>
                <w:szCs w:val="20"/>
              </w:rPr>
            </w:pPr>
            <w:r>
              <w:rPr>
                <w:rFonts w:eastAsia="Times New Roman"/>
                <w:b/>
                <w:sz w:val="20"/>
                <w:szCs w:val="20"/>
              </w:rPr>
              <w:t>SS</w:t>
            </w:r>
          </w:p>
        </w:tc>
        <w:tc>
          <w:tcPr>
            <w:tcW w:w="1035" w:type="dxa"/>
          </w:tcPr>
          <w:p w14:paraId="0FB9342F" w14:textId="77777777" w:rsidR="00E27A62" w:rsidRDefault="00E27A62" w:rsidP="004D756B">
            <w:pPr>
              <w:spacing w:line="240" w:lineRule="auto"/>
              <w:jc w:val="center"/>
              <w:rPr>
                <w:rFonts w:eastAsia="Times New Roman"/>
                <w:b/>
                <w:sz w:val="20"/>
                <w:szCs w:val="20"/>
              </w:rPr>
            </w:pPr>
            <w:r>
              <w:rPr>
                <w:rFonts w:eastAsia="Times New Roman"/>
                <w:b/>
                <w:sz w:val="20"/>
                <w:szCs w:val="20"/>
              </w:rPr>
              <w:t>F-value</w:t>
            </w:r>
          </w:p>
        </w:tc>
        <w:tc>
          <w:tcPr>
            <w:tcW w:w="1590" w:type="dxa"/>
          </w:tcPr>
          <w:p w14:paraId="4F13A5D9" w14:textId="77777777" w:rsidR="00E27A62" w:rsidRDefault="00E27A62" w:rsidP="004D756B">
            <w:pPr>
              <w:spacing w:line="240" w:lineRule="auto"/>
              <w:jc w:val="center"/>
              <w:rPr>
                <w:rFonts w:eastAsia="Times New Roman"/>
                <w:b/>
                <w:sz w:val="20"/>
                <w:szCs w:val="20"/>
              </w:rPr>
            </w:pPr>
            <w:r>
              <w:rPr>
                <w:rFonts w:eastAsia="Times New Roman"/>
                <w:b/>
                <w:sz w:val="20"/>
                <w:szCs w:val="20"/>
              </w:rPr>
              <w:t>P-value</w:t>
            </w:r>
          </w:p>
        </w:tc>
      </w:tr>
      <w:tr w:rsidR="00E27A62" w14:paraId="27E7BE97" w14:textId="77777777" w:rsidTr="004D756B">
        <w:trPr>
          <w:jc w:val="center"/>
        </w:trPr>
        <w:tc>
          <w:tcPr>
            <w:tcW w:w="3075" w:type="dxa"/>
          </w:tcPr>
          <w:p w14:paraId="678E79C5" w14:textId="77777777" w:rsidR="00E27A62" w:rsidRDefault="00E27A62" w:rsidP="004D756B">
            <w:pPr>
              <w:spacing w:line="240" w:lineRule="auto"/>
              <w:rPr>
                <w:rFonts w:eastAsia="Times New Roman"/>
                <w:sz w:val="20"/>
                <w:szCs w:val="20"/>
              </w:rPr>
            </w:pPr>
            <w:r>
              <w:rPr>
                <w:rFonts w:eastAsia="Times New Roman"/>
                <w:sz w:val="20"/>
                <w:szCs w:val="20"/>
              </w:rPr>
              <w:t>Treatment</w:t>
            </w:r>
          </w:p>
        </w:tc>
        <w:tc>
          <w:tcPr>
            <w:tcW w:w="825" w:type="dxa"/>
          </w:tcPr>
          <w:p w14:paraId="5FE25946"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0987C30D" w14:textId="1B7C3711" w:rsidR="00E27A62" w:rsidRDefault="00E27A62" w:rsidP="004D756B">
            <w:pPr>
              <w:spacing w:line="240" w:lineRule="auto"/>
              <w:jc w:val="center"/>
              <w:rPr>
                <w:rFonts w:eastAsia="Times New Roman"/>
                <w:sz w:val="20"/>
                <w:szCs w:val="20"/>
              </w:rPr>
            </w:pPr>
            <w:r>
              <w:rPr>
                <w:rFonts w:eastAsia="Times New Roman"/>
                <w:sz w:val="20"/>
                <w:szCs w:val="20"/>
              </w:rPr>
              <w:t>0.</w:t>
            </w:r>
            <w:ins w:id="132" w:author="Colom, Sara" w:date="2021-07-01T10:11:00Z">
              <w:r w:rsidR="006461C4">
                <w:rPr>
                  <w:rFonts w:eastAsia="Times New Roman"/>
                  <w:sz w:val="20"/>
                  <w:szCs w:val="20"/>
                </w:rPr>
                <w:t>0</w:t>
              </w:r>
            </w:ins>
            <w:ins w:id="133" w:author="Colom, Sara" w:date="2021-07-30T11:01:00Z">
              <w:r w:rsidR="00512301">
                <w:rPr>
                  <w:rFonts w:eastAsia="Times New Roman"/>
                  <w:sz w:val="20"/>
                  <w:szCs w:val="20"/>
                </w:rPr>
                <w:t>2</w:t>
              </w:r>
            </w:ins>
          </w:p>
        </w:tc>
        <w:tc>
          <w:tcPr>
            <w:tcW w:w="1035" w:type="dxa"/>
          </w:tcPr>
          <w:p w14:paraId="38527D6D" w14:textId="3D7136E6" w:rsidR="00E27A62" w:rsidRDefault="00BF1092" w:rsidP="004D756B">
            <w:pPr>
              <w:spacing w:line="240" w:lineRule="auto"/>
              <w:jc w:val="center"/>
              <w:rPr>
                <w:rFonts w:eastAsia="Times New Roman"/>
                <w:sz w:val="20"/>
                <w:szCs w:val="20"/>
              </w:rPr>
            </w:pPr>
            <w:ins w:id="134" w:author="Colom, Sara" w:date="2021-07-30T11:40:00Z">
              <w:r>
                <w:rPr>
                  <w:rFonts w:eastAsia="Times New Roman"/>
                  <w:sz w:val="20"/>
                  <w:szCs w:val="20"/>
                </w:rPr>
                <w:t>0.27</w:t>
              </w:r>
            </w:ins>
          </w:p>
        </w:tc>
        <w:tc>
          <w:tcPr>
            <w:tcW w:w="1590" w:type="dxa"/>
          </w:tcPr>
          <w:p w14:paraId="4FA27ED0" w14:textId="48EF00B2" w:rsidR="00E27A62" w:rsidRDefault="00E27A62" w:rsidP="004D756B">
            <w:pPr>
              <w:spacing w:line="240" w:lineRule="auto"/>
              <w:jc w:val="center"/>
              <w:rPr>
                <w:rFonts w:eastAsia="Times New Roman"/>
                <w:sz w:val="20"/>
                <w:szCs w:val="20"/>
              </w:rPr>
            </w:pPr>
            <w:r>
              <w:rPr>
                <w:rFonts w:eastAsia="Times New Roman"/>
                <w:sz w:val="20"/>
                <w:szCs w:val="20"/>
              </w:rPr>
              <w:t>0.</w:t>
            </w:r>
            <w:ins w:id="135" w:author="Colom, Sara" w:date="2021-07-30T11:40:00Z">
              <w:r w:rsidR="00BF1092">
                <w:rPr>
                  <w:rFonts w:eastAsia="Times New Roman"/>
                  <w:sz w:val="20"/>
                  <w:szCs w:val="20"/>
                </w:rPr>
                <w:t>61</w:t>
              </w:r>
            </w:ins>
          </w:p>
        </w:tc>
      </w:tr>
      <w:tr w:rsidR="00E27A62" w14:paraId="58786408" w14:textId="77777777" w:rsidTr="004D756B">
        <w:trPr>
          <w:jc w:val="center"/>
        </w:trPr>
        <w:tc>
          <w:tcPr>
            <w:tcW w:w="3075" w:type="dxa"/>
          </w:tcPr>
          <w:p w14:paraId="00877635" w14:textId="77777777" w:rsidR="00E27A62" w:rsidRDefault="00E27A62" w:rsidP="004D756B">
            <w:pPr>
              <w:spacing w:line="240" w:lineRule="auto"/>
              <w:rPr>
                <w:rFonts w:eastAsia="Times New Roman"/>
                <w:sz w:val="20"/>
                <w:szCs w:val="20"/>
              </w:rPr>
            </w:pPr>
            <w:commentRangeStart w:id="136"/>
            <w:r>
              <w:rPr>
                <w:rFonts w:eastAsia="Times New Roman"/>
                <w:sz w:val="20"/>
                <w:szCs w:val="20"/>
              </w:rPr>
              <w:t>Block</w:t>
            </w:r>
            <w:commentRangeEnd w:id="136"/>
            <w:r w:rsidR="00512301">
              <w:rPr>
                <w:rStyle w:val="CommentReference"/>
              </w:rPr>
              <w:commentReference w:id="136"/>
            </w:r>
          </w:p>
        </w:tc>
        <w:tc>
          <w:tcPr>
            <w:tcW w:w="825" w:type="dxa"/>
          </w:tcPr>
          <w:p w14:paraId="67CE9070"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8819F0" w14:textId="200CFBCA" w:rsidR="00E27A62" w:rsidRDefault="00E27A62" w:rsidP="004D756B">
            <w:pPr>
              <w:spacing w:line="240" w:lineRule="auto"/>
              <w:jc w:val="center"/>
              <w:rPr>
                <w:rFonts w:eastAsia="Times New Roman"/>
                <w:sz w:val="20"/>
                <w:szCs w:val="20"/>
              </w:rPr>
            </w:pPr>
            <w:r>
              <w:rPr>
                <w:rFonts w:eastAsia="Times New Roman"/>
                <w:sz w:val="20"/>
                <w:szCs w:val="20"/>
              </w:rPr>
              <w:t>0.</w:t>
            </w:r>
            <w:ins w:id="137" w:author="Colom, Sara" w:date="2021-07-01T10:12:00Z">
              <w:r w:rsidR="006461C4">
                <w:rPr>
                  <w:rFonts w:eastAsia="Times New Roman"/>
                  <w:sz w:val="20"/>
                  <w:szCs w:val="20"/>
                </w:rPr>
                <w:t>7</w:t>
              </w:r>
            </w:ins>
            <w:ins w:id="138" w:author="Colom, Sara" w:date="2021-07-30T11:01:00Z">
              <w:r w:rsidR="00512301">
                <w:rPr>
                  <w:rFonts w:eastAsia="Times New Roman"/>
                  <w:sz w:val="20"/>
                  <w:szCs w:val="20"/>
                </w:rPr>
                <w:t>1</w:t>
              </w:r>
            </w:ins>
          </w:p>
        </w:tc>
        <w:tc>
          <w:tcPr>
            <w:tcW w:w="1035" w:type="dxa"/>
          </w:tcPr>
          <w:p w14:paraId="5257FE27" w14:textId="50E4B96D" w:rsidR="00E27A62" w:rsidRDefault="00E27A62" w:rsidP="004D756B">
            <w:pPr>
              <w:spacing w:line="240" w:lineRule="auto"/>
              <w:jc w:val="center"/>
              <w:rPr>
                <w:rFonts w:eastAsia="Times New Roman"/>
                <w:sz w:val="20"/>
                <w:szCs w:val="20"/>
              </w:rPr>
            </w:pPr>
            <w:r>
              <w:rPr>
                <w:rFonts w:eastAsia="Times New Roman"/>
                <w:sz w:val="20"/>
                <w:szCs w:val="20"/>
              </w:rPr>
              <w:t>4.</w:t>
            </w:r>
            <w:ins w:id="139" w:author="Colom, Sara" w:date="2021-07-30T11:01:00Z">
              <w:r w:rsidR="00512301">
                <w:rPr>
                  <w:rFonts w:eastAsia="Times New Roman"/>
                  <w:sz w:val="20"/>
                  <w:szCs w:val="20"/>
                </w:rPr>
                <w:t>08</w:t>
              </w:r>
            </w:ins>
          </w:p>
        </w:tc>
        <w:tc>
          <w:tcPr>
            <w:tcW w:w="1590" w:type="dxa"/>
          </w:tcPr>
          <w:p w14:paraId="14BE02A6" w14:textId="77777777" w:rsidR="00E27A62" w:rsidRPr="003005F1" w:rsidRDefault="00E27A62" w:rsidP="004D756B">
            <w:pPr>
              <w:spacing w:line="240" w:lineRule="auto"/>
              <w:jc w:val="center"/>
              <w:rPr>
                <w:rFonts w:eastAsia="Times New Roman"/>
                <w:b/>
                <w:sz w:val="20"/>
                <w:szCs w:val="20"/>
              </w:rPr>
            </w:pPr>
            <w:r w:rsidRPr="003005F1">
              <w:rPr>
                <w:rFonts w:eastAsia="Times New Roman"/>
                <w:b/>
                <w:sz w:val="20"/>
                <w:szCs w:val="20"/>
              </w:rPr>
              <w:t>0.01</w:t>
            </w:r>
          </w:p>
        </w:tc>
      </w:tr>
      <w:tr w:rsidR="00E27A62" w14:paraId="1106788B" w14:textId="77777777" w:rsidTr="004D756B">
        <w:trPr>
          <w:jc w:val="center"/>
        </w:trPr>
        <w:tc>
          <w:tcPr>
            <w:tcW w:w="3075" w:type="dxa"/>
          </w:tcPr>
          <w:p w14:paraId="1DA27CEC" w14:textId="77777777" w:rsidR="00E27A62" w:rsidRDefault="00E27A62" w:rsidP="004D756B">
            <w:pPr>
              <w:spacing w:line="240" w:lineRule="auto"/>
              <w:rPr>
                <w:rFonts w:eastAsia="Times New Roman"/>
                <w:sz w:val="20"/>
                <w:szCs w:val="20"/>
              </w:rPr>
            </w:pPr>
            <w:r>
              <w:rPr>
                <w:rFonts w:eastAsia="Times New Roman"/>
                <w:sz w:val="20"/>
                <w:szCs w:val="20"/>
              </w:rPr>
              <w:t>Treatment × Block</w:t>
            </w:r>
          </w:p>
        </w:tc>
        <w:tc>
          <w:tcPr>
            <w:tcW w:w="825" w:type="dxa"/>
          </w:tcPr>
          <w:p w14:paraId="7D9F206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CAC0CBA" w14:textId="1BB82286" w:rsidR="00E27A62" w:rsidRDefault="00E27A62" w:rsidP="004D756B">
            <w:pPr>
              <w:spacing w:line="240" w:lineRule="auto"/>
              <w:jc w:val="center"/>
              <w:rPr>
                <w:rFonts w:eastAsia="Times New Roman"/>
                <w:sz w:val="20"/>
                <w:szCs w:val="20"/>
              </w:rPr>
            </w:pPr>
            <w:r>
              <w:rPr>
                <w:rFonts w:eastAsia="Times New Roman"/>
                <w:sz w:val="20"/>
                <w:szCs w:val="20"/>
              </w:rPr>
              <w:t>0.</w:t>
            </w:r>
            <w:ins w:id="140" w:author="Colom, Sara" w:date="2021-07-01T10:14:00Z">
              <w:r w:rsidR="006461C4">
                <w:rPr>
                  <w:rFonts w:eastAsia="Times New Roman"/>
                  <w:sz w:val="20"/>
                  <w:szCs w:val="20"/>
                </w:rPr>
                <w:t>2</w:t>
              </w:r>
            </w:ins>
            <w:ins w:id="141" w:author="Colom, Sara" w:date="2021-07-30T11:41:00Z">
              <w:r w:rsidR="00BF1092">
                <w:rPr>
                  <w:rFonts w:eastAsia="Times New Roman"/>
                  <w:sz w:val="20"/>
                  <w:szCs w:val="20"/>
                </w:rPr>
                <w:t>0</w:t>
              </w:r>
            </w:ins>
          </w:p>
        </w:tc>
        <w:tc>
          <w:tcPr>
            <w:tcW w:w="1035" w:type="dxa"/>
          </w:tcPr>
          <w:p w14:paraId="4F7123A5" w14:textId="65A1F628" w:rsidR="00E27A62" w:rsidRDefault="00E27A62" w:rsidP="004D756B">
            <w:pPr>
              <w:spacing w:line="240" w:lineRule="auto"/>
              <w:jc w:val="center"/>
              <w:rPr>
                <w:rFonts w:eastAsia="Times New Roman"/>
                <w:sz w:val="20"/>
                <w:szCs w:val="20"/>
              </w:rPr>
            </w:pPr>
            <w:r>
              <w:rPr>
                <w:rFonts w:eastAsia="Times New Roman"/>
                <w:sz w:val="20"/>
                <w:szCs w:val="20"/>
              </w:rPr>
              <w:t>1.</w:t>
            </w:r>
            <w:ins w:id="142" w:author="Colom, Sara" w:date="2021-07-30T11:41:00Z">
              <w:r w:rsidR="00BF1092">
                <w:rPr>
                  <w:rFonts w:eastAsia="Times New Roman"/>
                  <w:sz w:val="20"/>
                  <w:szCs w:val="20"/>
                </w:rPr>
                <w:t>17</w:t>
              </w:r>
            </w:ins>
          </w:p>
        </w:tc>
        <w:tc>
          <w:tcPr>
            <w:tcW w:w="1590" w:type="dxa"/>
          </w:tcPr>
          <w:p w14:paraId="4271563F" w14:textId="752C19A5" w:rsidR="00E27A62" w:rsidRDefault="00E27A62" w:rsidP="004D756B">
            <w:pPr>
              <w:spacing w:line="240" w:lineRule="auto"/>
              <w:jc w:val="center"/>
              <w:rPr>
                <w:rFonts w:eastAsia="Times New Roman"/>
                <w:sz w:val="20"/>
                <w:szCs w:val="20"/>
              </w:rPr>
            </w:pPr>
            <w:r>
              <w:rPr>
                <w:rFonts w:eastAsia="Times New Roman"/>
                <w:sz w:val="20"/>
                <w:szCs w:val="20"/>
              </w:rPr>
              <w:t>0.</w:t>
            </w:r>
            <w:ins w:id="143" w:author="Colom, Sara" w:date="2021-07-30T11:41:00Z">
              <w:r w:rsidR="00BF1092">
                <w:rPr>
                  <w:rFonts w:eastAsia="Times New Roman"/>
                  <w:sz w:val="20"/>
                  <w:szCs w:val="20"/>
                </w:rPr>
                <w:t>33</w:t>
              </w:r>
            </w:ins>
          </w:p>
        </w:tc>
      </w:tr>
      <w:tr w:rsidR="00E27A62" w14:paraId="0BAD6133" w14:textId="77777777" w:rsidTr="004D756B">
        <w:trPr>
          <w:jc w:val="center"/>
        </w:trPr>
        <w:tc>
          <w:tcPr>
            <w:tcW w:w="3075" w:type="dxa"/>
          </w:tcPr>
          <w:p w14:paraId="404B352D" w14:textId="77777777" w:rsidR="00E27A62" w:rsidRDefault="00E27A62" w:rsidP="004D756B">
            <w:pPr>
              <w:spacing w:line="240" w:lineRule="auto"/>
              <w:rPr>
                <w:rFonts w:eastAsia="Times New Roman"/>
                <w:sz w:val="20"/>
                <w:szCs w:val="20"/>
              </w:rPr>
            </w:pPr>
            <w:r>
              <w:rPr>
                <w:rFonts w:eastAsia="Times New Roman"/>
                <w:sz w:val="20"/>
                <w:szCs w:val="20"/>
              </w:rPr>
              <w:t>Root topology × Treatment</w:t>
            </w:r>
          </w:p>
        </w:tc>
        <w:tc>
          <w:tcPr>
            <w:tcW w:w="825" w:type="dxa"/>
          </w:tcPr>
          <w:p w14:paraId="2043E088"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7098B6F" w14:textId="52D38E11" w:rsidR="00E27A62" w:rsidRDefault="00E27A62" w:rsidP="004D756B">
            <w:pPr>
              <w:spacing w:line="240" w:lineRule="auto"/>
              <w:jc w:val="center"/>
              <w:rPr>
                <w:rFonts w:eastAsia="Times New Roman"/>
                <w:sz w:val="20"/>
                <w:szCs w:val="20"/>
              </w:rPr>
            </w:pPr>
            <w:r>
              <w:rPr>
                <w:rFonts w:eastAsia="Times New Roman"/>
                <w:sz w:val="20"/>
                <w:szCs w:val="20"/>
              </w:rPr>
              <w:t>0.</w:t>
            </w:r>
            <w:ins w:id="144" w:author="Colom, Sara" w:date="2021-07-30T11:41:00Z">
              <w:r w:rsidR="00BF1092">
                <w:rPr>
                  <w:rFonts w:eastAsia="Times New Roman"/>
                  <w:sz w:val="20"/>
                  <w:szCs w:val="20"/>
                </w:rPr>
                <w:t>13</w:t>
              </w:r>
            </w:ins>
          </w:p>
        </w:tc>
        <w:tc>
          <w:tcPr>
            <w:tcW w:w="1035" w:type="dxa"/>
          </w:tcPr>
          <w:p w14:paraId="74370CD8" w14:textId="70FCE5DE" w:rsidR="00E27A62" w:rsidRDefault="00BF1092" w:rsidP="004D756B">
            <w:pPr>
              <w:spacing w:line="240" w:lineRule="auto"/>
              <w:jc w:val="center"/>
              <w:rPr>
                <w:rFonts w:eastAsia="Times New Roman"/>
                <w:sz w:val="20"/>
                <w:szCs w:val="20"/>
              </w:rPr>
            </w:pPr>
            <w:ins w:id="145" w:author="Colom, Sara" w:date="2021-07-30T11:42:00Z">
              <w:r>
                <w:rPr>
                  <w:rFonts w:eastAsia="Times New Roman"/>
                  <w:sz w:val="20"/>
                  <w:szCs w:val="20"/>
                </w:rPr>
                <w:t>2</w:t>
              </w:r>
            </w:ins>
            <w:r w:rsidR="00E27A62">
              <w:rPr>
                <w:rFonts w:eastAsia="Times New Roman"/>
                <w:sz w:val="20"/>
                <w:szCs w:val="20"/>
              </w:rPr>
              <w:t>.</w:t>
            </w:r>
            <w:ins w:id="146" w:author="Colom, Sara" w:date="2021-07-30T11:42:00Z">
              <w:r>
                <w:rPr>
                  <w:rFonts w:eastAsia="Times New Roman"/>
                  <w:sz w:val="20"/>
                  <w:szCs w:val="20"/>
                </w:rPr>
                <w:t>28</w:t>
              </w:r>
            </w:ins>
          </w:p>
        </w:tc>
        <w:tc>
          <w:tcPr>
            <w:tcW w:w="1590" w:type="dxa"/>
          </w:tcPr>
          <w:p w14:paraId="7EF4AD68" w14:textId="2B393FDF" w:rsidR="00E27A62" w:rsidRDefault="00E27A62" w:rsidP="004D756B">
            <w:pPr>
              <w:spacing w:line="240" w:lineRule="auto"/>
              <w:jc w:val="center"/>
              <w:rPr>
                <w:rFonts w:eastAsia="Times New Roman"/>
                <w:sz w:val="20"/>
                <w:szCs w:val="20"/>
              </w:rPr>
            </w:pPr>
            <w:r>
              <w:rPr>
                <w:rFonts w:eastAsia="Times New Roman"/>
                <w:sz w:val="20"/>
                <w:szCs w:val="20"/>
              </w:rPr>
              <w:t>0.</w:t>
            </w:r>
            <w:ins w:id="147" w:author="Colom, Sara" w:date="2021-07-30T11:42:00Z">
              <w:r w:rsidR="00BF1092">
                <w:rPr>
                  <w:rFonts w:eastAsia="Times New Roman"/>
                  <w:sz w:val="20"/>
                  <w:szCs w:val="20"/>
                </w:rPr>
                <w:t>14</w:t>
              </w:r>
            </w:ins>
          </w:p>
        </w:tc>
      </w:tr>
      <w:tr w:rsidR="00E27A62" w14:paraId="0457C558" w14:textId="77777777" w:rsidTr="004D756B">
        <w:trPr>
          <w:jc w:val="center"/>
        </w:trPr>
        <w:tc>
          <w:tcPr>
            <w:tcW w:w="3075" w:type="dxa"/>
          </w:tcPr>
          <w:p w14:paraId="1576A318" w14:textId="77777777" w:rsidR="00E27A62" w:rsidRDefault="00E27A62" w:rsidP="004D756B">
            <w:pPr>
              <w:spacing w:line="240" w:lineRule="auto"/>
              <w:rPr>
                <w:rFonts w:eastAsia="Times New Roman"/>
                <w:sz w:val="20"/>
                <w:szCs w:val="20"/>
              </w:rPr>
            </w:pPr>
            <w:r>
              <w:rPr>
                <w:rFonts w:eastAsia="Times New Roman"/>
                <w:sz w:val="20"/>
                <w:szCs w:val="20"/>
              </w:rPr>
              <w:t>Root size × Treatment</w:t>
            </w:r>
          </w:p>
        </w:tc>
        <w:tc>
          <w:tcPr>
            <w:tcW w:w="825" w:type="dxa"/>
          </w:tcPr>
          <w:p w14:paraId="035B80BA"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68660B1A" w14:textId="4A4863E2" w:rsidR="00E27A62" w:rsidRDefault="00E27A62" w:rsidP="004D756B">
            <w:pPr>
              <w:spacing w:line="240" w:lineRule="auto"/>
              <w:jc w:val="center"/>
              <w:rPr>
                <w:rFonts w:eastAsia="Times New Roman"/>
                <w:sz w:val="20"/>
                <w:szCs w:val="20"/>
              </w:rPr>
            </w:pPr>
            <w:r>
              <w:rPr>
                <w:rFonts w:eastAsia="Times New Roman"/>
                <w:sz w:val="20"/>
                <w:szCs w:val="20"/>
              </w:rPr>
              <w:t>0.</w:t>
            </w:r>
            <w:ins w:id="148" w:author="Colom, Sara" w:date="2021-07-30T11:42:00Z">
              <w:r w:rsidR="00BF1092">
                <w:rPr>
                  <w:rFonts w:eastAsia="Times New Roman"/>
                  <w:sz w:val="20"/>
                  <w:szCs w:val="20"/>
                </w:rPr>
                <w:t>06</w:t>
              </w:r>
            </w:ins>
          </w:p>
        </w:tc>
        <w:tc>
          <w:tcPr>
            <w:tcW w:w="1035" w:type="dxa"/>
          </w:tcPr>
          <w:p w14:paraId="2DC4D2BE" w14:textId="611742A8" w:rsidR="00E27A62" w:rsidRDefault="00BF1092" w:rsidP="004D756B">
            <w:pPr>
              <w:spacing w:line="240" w:lineRule="auto"/>
              <w:jc w:val="center"/>
              <w:rPr>
                <w:rFonts w:eastAsia="Times New Roman"/>
                <w:sz w:val="20"/>
                <w:szCs w:val="20"/>
              </w:rPr>
            </w:pPr>
            <w:ins w:id="149" w:author="Colom, Sara" w:date="2021-07-30T11:42:00Z">
              <w:r>
                <w:rPr>
                  <w:rFonts w:eastAsia="Times New Roman"/>
                  <w:sz w:val="20"/>
                  <w:szCs w:val="20"/>
                </w:rPr>
                <w:t>0.97</w:t>
              </w:r>
            </w:ins>
          </w:p>
        </w:tc>
        <w:tc>
          <w:tcPr>
            <w:tcW w:w="1590" w:type="dxa"/>
          </w:tcPr>
          <w:p w14:paraId="72D584E2" w14:textId="6C32D25E" w:rsidR="00E27A62" w:rsidRDefault="00E27A62" w:rsidP="004D756B">
            <w:pPr>
              <w:spacing w:line="240" w:lineRule="auto"/>
              <w:jc w:val="center"/>
              <w:rPr>
                <w:rFonts w:eastAsia="Times New Roman"/>
                <w:sz w:val="20"/>
                <w:szCs w:val="20"/>
              </w:rPr>
            </w:pPr>
            <w:r>
              <w:rPr>
                <w:rFonts w:eastAsia="Times New Roman"/>
                <w:sz w:val="20"/>
                <w:szCs w:val="20"/>
              </w:rPr>
              <w:t>0.</w:t>
            </w:r>
            <w:ins w:id="150" w:author="Colom, Sara" w:date="2021-07-30T11:42:00Z">
              <w:r w:rsidR="00BF1092">
                <w:rPr>
                  <w:rFonts w:eastAsia="Times New Roman"/>
                  <w:sz w:val="20"/>
                  <w:szCs w:val="20"/>
                </w:rPr>
                <w:t>33</w:t>
              </w:r>
            </w:ins>
          </w:p>
        </w:tc>
      </w:tr>
      <w:tr w:rsidR="00E27A62" w14:paraId="2FD906D9" w14:textId="77777777" w:rsidTr="004D756B">
        <w:trPr>
          <w:jc w:val="center"/>
        </w:trPr>
        <w:tc>
          <w:tcPr>
            <w:tcW w:w="3075" w:type="dxa"/>
          </w:tcPr>
          <w:p w14:paraId="363A8288" w14:textId="77777777" w:rsidR="00E27A62" w:rsidRDefault="00E27A62" w:rsidP="004D756B">
            <w:pPr>
              <w:spacing w:line="240" w:lineRule="auto"/>
              <w:rPr>
                <w:rFonts w:eastAsia="Times New Roman"/>
                <w:sz w:val="20"/>
                <w:szCs w:val="20"/>
              </w:rPr>
            </w:pPr>
            <w:r>
              <w:rPr>
                <w:rFonts w:eastAsia="Times New Roman"/>
                <w:sz w:val="20"/>
                <w:szCs w:val="20"/>
              </w:rPr>
              <w:t>Richness × Treatment</w:t>
            </w:r>
          </w:p>
        </w:tc>
        <w:tc>
          <w:tcPr>
            <w:tcW w:w="825" w:type="dxa"/>
          </w:tcPr>
          <w:p w14:paraId="7DAE72C5"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2875E7D4" w14:textId="370B12C6" w:rsidR="00E27A62" w:rsidRDefault="00E27A62" w:rsidP="004D756B">
            <w:pPr>
              <w:spacing w:line="240" w:lineRule="auto"/>
              <w:jc w:val="center"/>
              <w:rPr>
                <w:rFonts w:eastAsia="Times New Roman"/>
                <w:sz w:val="20"/>
                <w:szCs w:val="20"/>
              </w:rPr>
            </w:pPr>
            <w:r>
              <w:rPr>
                <w:rFonts w:eastAsia="Times New Roman"/>
                <w:sz w:val="20"/>
                <w:szCs w:val="20"/>
              </w:rPr>
              <w:t>0.</w:t>
            </w:r>
            <w:ins w:id="151" w:author="Colom, Sara" w:date="2021-07-30T11:42:00Z">
              <w:r w:rsidR="00BF1092">
                <w:rPr>
                  <w:rFonts w:eastAsia="Times New Roman"/>
                  <w:sz w:val="20"/>
                  <w:szCs w:val="20"/>
                </w:rPr>
                <w:t>29</w:t>
              </w:r>
            </w:ins>
          </w:p>
        </w:tc>
        <w:tc>
          <w:tcPr>
            <w:tcW w:w="1035" w:type="dxa"/>
          </w:tcPr>
          <w:p w14:paraId="4E4B7805" w14:textId="4CE3AA1B" w:rsidR="00E27A62" w:rsidRPr="00E3696B" w:rsidRDefault="00BF1092" w:rsidP="004D756B">
            <w:pPr>
              <w:spacing w:line="240" w:lineRule="auto"/>
              <w:jc w:val="center"/>
              <w:rPr>
                <w:rFonts w:eastAsia="Times New Roman"/>
                <w:sz w:val="20"/>
                <w:szCs w:val="20"/>
              </w:rPr>
            </w:pPr>
            <w:ins w:id="152" w:author="Colom, Sara" w:date="2021-07-30T11:43:00Z">
              <w:r>
                <w:rPr>
                  <w:rFonts w:eastAsia="Times New Roman"/>
                  <w:sz w:val="20"/>
                  <w:szCs w:val="20"/>
                </w:rPr>
                <w:t>5.03</w:t>
              </w:r>
            </w:ins>
          </w:p>
        </w:tc>
        <w:tc>
          <w:tcPr>
            <w:tcW w:w="1590" w:type="dxa"/>
          </w:tcPr>
          <w:p w14:paraId="40484703" w14:textId="368A3905" w:rsidR="00E27A62" w:rsidRPr="003005F1" w:rsidRDefault="006461C4" w:rsidP="004D756B">
            <w:pPr>
              <w:spacing w:line="240" w:lineRule="auto"/>
              <w:jc w:val="center"/>
              <w:rPr>
                <w:rFonts w:eastAsia="Times New Roman"/>
                <w:b/>
                <w:sz w:val="20"/>
                <w:szCs w:val="20"/>
              </w:rPr>
            </w:pPr>
            <w:ins w:id="153" w:author="Colom, Sara" w:date="2021-07-01T10:15:00Z">
              <w:r>
                <w:rPr>
                  <w:rFonts w:eastAsia="Times New Roman"/>
                  <w:b/>
                  <w:sz w:val="20"/>
                  <w:szCs w:val="20"/>
                </w:rPr>
                <w:t>0.0</w:t>
              </w:r>
            </w:ins>
            <w:ins w:id="154" w:author="Colom, Sara" w:date="2021-07-30T11:43:00Z">
              <w:r w:rsidR="00BF1092">
                <w:rPr>
                  <w:rFonts w:eastAsia="Times New Roman"/>
                  <w:b/>
                  <w:sz w:val="20"/>
                  <w:szCs w:val="20"/>
                </w:rPr>
                <w:t>3</w:t>
              </w:r>
            </w:ins>
          </w:p>
        </w:tc>
      </w:tr>
      <w:tr w:rsidR="00E27A62" w14:paraId="33A29B46" w14:textId="77777777" w:rsidTr="004D756B">
        <w:trPr>
          <w:jc w:val="center"/>
        </w:trPr>
        <w:tc>
          <w:tcPr>
            <w:tcW w:w="3075" w:type="dxa"/>
          </w:tcPr>
          <w:p w14:paraId="33E8749F" w14:textId="77777777" w:rsidR="00E27A62" w:rsidRDefault="00E27A62" w:rsidP="004D756B">
            <w:pPr>
              <w:spacing w:line="240" w:lineRule="auto"/>
              <w:rPr>
                <w:rFonts w:eastAsia="Times New Roman"/>
                <w:sz w:val="20"/>
                <w:szCs w:val="20"/>
              </w:rPr>
            </w:pPr>
            <w:r>
              <w:rPr>
                <w:rFonts w:eastAsia="Times New Roman"/>
                <w:sz w:val="20"/>
                <w:szCs w:val="20"/>
              </w:rPr>
              <w:t>Evenness × Treatment</w:t>
            </w:r>
          </w:p>
        </w:tc>
        <w:tc>
          <w:tcPr>
            <w:tcW w:w="825" w:type="dxa"/>
          </w:tcPr>
          <w:p w14:paraId="77CEBDAB" w14:textId="77777777" w:rsidR="00E27A62" w:rsidRDefault="00E27A62" w:rsidP="004D756B">
            <w:pPr>
              <w:spacing w:line="240" w:lineRule="auto"/>
              <w:jc w:val="center"/>
              <w:rPr>
                <w:rFonts w:eastAsia="Times New Roman"/>
                <w:sz w:val="20"/>
                <w:szCs w:val="20"/>
              </w:rPr>
            </w:pPr>
            <w:r>
              <w:rPr>
                <w:rFonts w:eastAsia="Times New Roman"/>
                <w:sz w:val="20"/>
                <w:szCs w:val="20"/>
              </w:rPr>
              <w:t>1</w:t>
            </w:r>
          </w:p>
        </w:tc>
        <w:tc>
          <w:tcPr>
            <w:tcW w:w="825" w:type="dxa"/>
          </w:tcPr>
          <w:p w14:paraId="514F3504" w14:textId="630E40B8" w:rsidR="00E27A62" w:rsidRDefault="00E27A62" w:rsidP="004D756B">
            <w:pPr>
              <w:spacing w:line="240" w:lineRule="auto"/>
              <w:jc w:val="center"/>
              <w:rPr>
                <w:rFonts w:eastAsia="Times New Roman"/>
                <w:sz w:val="20"/>
                <w:szCs w:val="20"/>
              </w:rPr>
            </w:pPr>
            <w:r>
              <w:rPr>
                <w:rFonts w:eastAsia="Times New Roman"/>
                <w:sz w:val="20"/>
                <w:szCs w:val="20"/>
              </w:rPr>
              <w:t>0.</w:t>
            </w:r>
            <w:ins w:id="155" w:author="Colom, Sara" w:date="2021-07-30T11:43:00Z">
              <w:r w:rsidR="00BF1092">
                <w:rPr>
                  <w:rFonts w:eastAsia="Times New Roman"/>
                  <w:sz w:val="20"/>
                  <w:szCs w:val="20"/>
                </w:rPr>
                <w:t>08</w:t>
              </w:r>
            </w:ins>
          </w:p>
        </w:tc>
        <w:tc>
          <w:tcPr>
            <w:tcW w:w="1035" w:type="dxa"/>
          </w:tcPr>
          <w:p w14:paraId="66B1C9DF" w14:textId="376BC16C" w:rsidR="00E27A62" w:rsidRDefault="00BF1092" w:rsidP="004D756B">
            <w:pPr>
              <w:spacing w:line="240" w:lineRule="auto"/>
              <w:jc w:val="center"/>
              <w:rPr>
                <w:rFonts w:eastAsia="Times New Roman"/>
                <w:sz w:val="20"/>
                <w:szCs w:val="20"/>
              </w:rPr>
            </w:pPr>
            <w:ins w:id="156" w:author="Colom, Sara" w:date="2021-07-30T11:43:00Z">
              <w:r>
                <w:rPr>
                  <w:rFonts w:eastAsia="Times New Roman"/>
                  <w:sz w:val="20"/>
                  <w:szCs w:val="20"/>
                </w:rPr>
                <w:t>1</w:t>
              </w:r>
            </w:ins>
            <w:r w:rsidR="00E27A62">
              <w:rPr>
                <w:rFonts w:eastAsia="Times New Roman"/>
                <w:sz w:val="20"/>
                <w:szCs w:val="20"/>
              </w:rPr>
              <w:t>.</w:t>
            </w:r>
            <w:ins w:id="157" w:author="Colom, Sara" w:date="2021-07-30T11:43:00Z">
              <w:r>
                <w:rPr>
                  <w:rFonts w:eastAsia="Times New Roman"/>
                  <w:sz w:val="20"/>
                  <w:szCs w:val="20"/>
                </w:rPr>
                <w:t>34</w:t>
              </w:r>
            </w:ins>
          </w:p>
        </w:tc>
        <w:tc>
          <w:tcPr>
            <w:tcW w:w="1590" w:type="dxa"/>
          </w:tcPr>
          <w:p w14:paraId="4D9A4DAC" w14:textId="4CDCCD11" w:rsidR="00E27A62" w:rsidRPr="006461C4" w:rsidRDefault="00E27A62" w:rsidP="004D756B">
            <w:pPr>
              <w:spacing w:line="240" w:lineRule="auto"/>
              <w:jc w:val="center"/>
              <w:rPr>
                <w:rFonts w:eastAsia="Times New Roman"/>
                <w:b/>
                <w:bCs/>
                <w:sz w:val="20"/>
                <w:szCs w:val="20"/>
                <w:rPrChange w:id="158" w:author="Colom, Sara" w:date="2021-07-01T10:16:00Z">
                  <w:rPr>
                    <w:rFonts w:eastAsia="Times New Roman"/>
                    <w:sz w:val="20"/>
                    <w:szCs w:val="20"/>
                  </w:rPr>
                </w:rPrChange>
              </w:rPr>
            </w:pPr>
            <w:r w:rsidRPr="006461C4">
              <w:rPr>
                <w:rFonts w:eastAsia="Times New Roman"/>
                <w:b/>
                <w:bCs/>
                <w:sz w:val="20"/>
                <w:szCs w:val="20"/>
                <w:rPrChange w:id="159" w:author="Colom, Sara" w:date="2021-07-01T10:16:00Z">
                  <w:rPr>
                    <w:rFonts w:eastAsia="Times New Roman"/>
                    <w:sz w:val="20"/>
                    <w:szCs w:val="20"/>
                  </w:rPr>
                </w:rPrChange>
              </w:rPr>
              <w:t>0.</w:t>
            </w:r>
            <w:ins w:id="160" w:author="Colom, Sara" w:date="2021-07-30T11:43:00Z">
              <w:r w:rsidR="00BF1092">
                <w:rPr>
                  <w:rFonts w:eastAsia="Times New Roman"/>
                  <w:b/>
                  <w:bCs/>
                  <w:sz w:val="20"/>
                  <w:szCs w:val="20"/>
                </w:rPr>
                <w:t>25</w:t>
              </w:r>
            </w:ins>
          </w:p>
        </w:tc>
      </w:tr>
      <w:tr w:rsidR="00E27A62" w14:paraId="54544052" w14:textId="77777777" w:rsidTr="004D756B">
        <w:trPr>
          <w:jc w:val="center"/>
        </w:trPr>
        <w:tc>
          <w:tcPr>
            <w:tcW w:w="3075" w:type="dxa"/>
          </w:tcPr>
          <w:p w14:paraId="002B9377" w14:textId="77777777" w:rsidR="00E27A62" w:rsidRDefault="00E27A62" w:rsidP="004D756B">
            <w:pPr>
              <w:spacing w:line="240" w:lineRule="auto"/>
              <w:rPr>
                <w:rFonts w:eastAsia="Times New Roman"/>
                <w:sz w:val="20"/>
                <w:szCs w:val="20"/>
              </w:rPr>
            </w:pPr>
            <w:r>
              <w:rPr>
                <w:rFonts w:eastAsia="Times New Roman"/>
                <w:sz w:val="20"/>
                <w:szCs w:val="20"/>
              </w:rPr>
              <w:t>Root topology × Block</w:t>
            </w:r>
          </w:p>
        </w:tc>
        <w:tc>
          <w:tcPr>
            <w:tcW w:w="825" w:type="dxa"/>
          </w:tcPr>
          <w:p w14:paraId="22C4F733"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94C377E" w14:textId="0F8C93FE" w:rsidR="00E27A62" w:rsidRDefault="00E27A62" w:rsidP="004D756B">
            <w:pPr>
              <w:spacing w:line="240" w:lineRule="auto"/>
              <w:jc w:val="center"/>
              <w:rPr>
                <w:rFonts w:eastAsia="Times New Roman"/>
                <w:sz w:val="20"/>
                <w:szCs w:val="20"/>
              </w:rPr>
            </w:pPr>
            <w:r>
              <w:rPr>
                <w:rFonts w:eastAsia="Times New Roman"/>
                <w:sz w:val="20"/>
                <w:szCs w:val="20"/>
              </w:rPr>
              <w:t>0.</w:t>
            </w:r>
            <w:ins w:id="161" w:author="Colom, Sara" w:date="2021-07-30T11:44:00Z">
              <w:r w:rsidR="00BF1092">
                <w:rPr>
                  <w:rFonts w:eastAsia="Times New Roman"/>
                  <w:sz w:val="20"/>
                  <w:szCs w:val="20"/>
                </w:rPr>
                <w:t>84</w:t>
              </w:r>
            </w:ins>
          </w:p>
        </w:tc>
        <w:tc>
          <w:tcPr>
            <w:tcW w:w="1035" w:type="dxa"/>
          </w:tcPr>
          <w:p w14:paraId="7BF9CE70" w14:textId="3FF250CE" w:rsidR="00E27A62" w:rsidRPr="00E3696B" w:rsidRDefault="00BF1092" w:rsidP="004D756B">
            <w:pPr>
              <w:spacing w:line="240" w:lineRule="auto"/>
              <w:jc w:val="center"/>
              <w:rPr>
                <w:rFonts w:eastAsia="Times New Roman"/>
                <w:sz w:val="20"/>
                <w:szCs w:val="20"/>
              </w:rPr>
            </w:pPr>
            <w:r>
              <w:rPr>
                <w:rFonts w:eastAsia="Times New Roman"/>
                <w:sz w:val="20"/>
                <w:szCs w:val="20"/>
              </w:rPr>
              <w:t>4</w:t>
            </w:r>
            <w:r w:rsidR="00E27A62" w:rsidRPr="00E3696B">
              <w:rPr>
                <w:rFonts w:eastAsia="Times New Roman"/>
                <w:sz w:val="20"/>
                <w:szCs w:val="20"/>
              </w:rPr>
              <w:t>.</w:t>
            </w:r>
            <w:ins w:id="162" w:author="Colom, Sara" w:date="2021-07-01T10:16:00Z">
              <w:r w:rsidR="006461C4">
                <w:rPr>
                  <w:rFonts w:eastAsia="Times New Roman"/>
                  <w:sz w:val="20"/>
                  <w:szCs w:val="20"/>
                </w:rPr>
                <w:t>8</w:t>
              </w:r>
            </w:ins>
            <w:ins w:id="163" w:author="Colom, Sara" w:date="2021-07-30T11:44:00Z">
              <w:r>
                <w:rPr>
                  <w:rFonts w:eastAsia="Times New Roman"/>
                  <w:sz w:val="20"/>
                  <w:szCs w:val="20"/>
                </w:rPr>
                <w:t>5</w:t>
              </w:r>
            </w:ins>
          </w:p>
        </w:tc>
        <w:tc>
          <w:tcPr>
            <w:tcW w:w="1590" w:type="dxa"/>
          </w:tcPr>
          <w:p w14:paraId="39718DA8" w14:textId="73116CEE" w:rsidR="00E27A62" w:rsidRPr="00E3696B" w:rsidRDefault="00E27A62" w:rsidP="004D756B">
            <w:pPr>
              <w:spacing w:line="240" w:lineRule="auto"/>
              <w:jc w:val="center"/>
              <w:rPr>
                <w:rFonts w:eastAsia="Times New Roman"/>
                <w:b/>
                <w:sz w:val="20"/>
                <w:szCs w:val="20"/>
              </w:rPr>
            </w:pPr>
            <w:r w:rsidRPr="00E3696B">
              <w:rPr>
                <w:rFonts w:eastAsia="Times New Roman"/>
                <w:b/>
                <w:sz w:val="20"/>
                <w:szCs w:val="20"/>
              </w:rPr>
              <w:t>0.</w:t>
            </w:r>
            <w:ins w:id="164" w:author="Colom, Sara" w:date="2021-07-01T10:16:00Z">
              <w:r w:rsidR="006461C4" w:rsidRPr="00E3696B">
                <w:rPr>
                  <w:rFonts w:eastAsia="Times New Roman"/>
                  <w:b/>
                  <w:sz w:val="20"/>
                  <w:szCs w:val="20"/>
                </w:rPr>
                <w:t>00</w:t>
              </w:r>
            </w:ins>
            <w:ins w:id="165" w:author="Colom, Sara" w:date="2021-07-30T11:44:00Z">
              <w:r w:rsidR="00BF1092">
                <w:rPr>
                  <w:rFonts w:eastAsia="Times New Roman"/>
                  <w:b/>
                  <w:sz w:val="20"/>
                  <w:szCs w:val="20"/>
                </w:rPr>
                <w:t>4</w:t>
              </w:r>
            </w:ins>
          </w:p>
        </w:tc>
      </w:tr>
      <w:tr w:rsidR="00E27A62" w14:paraId="214CD5D3" w14:textId="77777777" w:rsidTr="004D756B">
        <w:trPr>
          <w:jc w:val="center"/>
        </w:trPr>
        <w:tc>
          <w:tcPr>
            <w:tcW w:w="3075" w:type="dxa"/>
          </w:tcPr>
          <w:p w14:paraId="3F345EE8" w14:textId="77777777" w:rsidR="00E27A62" w:rsidRDefault="00E27A62" w:rsidP="004D756B">
            <w:pPr>
              <w:spacing w:line="240" w:lineRule="auto"/>
              <w:rPr>
                <w:rFonts w:eastAsia="Times New Roman"/>
                <w:sz w:val="20"/>
                <w:szCs w:val="20"/>
              </w:rPr>
            </w:pPr>
            <w:r>
              <w:rPr>
                <w:rFonts w:eastAsia="Times New Roman"/>
                <w:sz w:val="20"/>
                <w:szCs w:val="20"/>
              </w:rPr>
              <w:t>Root architecture × Block</w:t>
            </w:r>
          </w:p>
        </w:tc>
        <w:tc>
          <w:tcPr>
            <w:tcW w:w="825" w:type="dxa"/>
          </w:tcPr>
          <w:p w14:paraId="5729D14E"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7A4F942B" w14:textId="7BE79731" w:rsidR="00E27A62" w:rsidRDefault="00E27A62" w:rsidP="004D756B">
            <w:pPr>
              <w:spacing w:line="240" w:lineRule="auto"/>
              <w:jc w:val="center"/>
              <w:rPr>
                <w:rFonts w:eastAsia="Times New Roman"/>
                <w:sz w:val="20"/>
                <w:szCs w:val="20"/>
              </w:rPr>
            </w:pPr>
            <w:r>
              <w:rPr>
                <w:rFonts w:eastAsia="Times New Roman"/>
                <w:sz w:val="20"/>
                <w:szCs w:val="20"/>
              </w:rPr>
              <w:t>0.</w:t>
            </w:r>
            <w:ins w:id="166" w:author="Colom, Sara" w:date="2021-07-01T10:17:00Z">
              <w:r w:rsidR="006461C4">
                <w:rPr>
                  <w:rFonts w:eastAsia="Times New Roman"/>
                  <w:sz w:val="20"/>
                  <w:szCs w:val="20"/>
                </w:rPr>
                <w:t>2</w:t>
              </w:r>
            </w:ins>
            <w:ins w:id="167" w:author="Colom, Sara" w:date="2021-07-30T11:44:00Z">
              <w:r w:rsidR="00BF1092">
                <w:rPr>
                  <w:rFonts w:eastAsia="Times New Roman"/>
                  <w:sz w:val="20"/>
                  <w:szCs w:val="20"/>
                </w:rPr>
                <w:t>6</w:t>
              </w:r>
            </w:ins>
          </w:p>
        </w:tc>
        <w:tc>
          <w:tcPr>
            <w:tcW w:w="1035" w:type="dxa"/>
          </w:tcPr>
          <w:p w14:paraId="59F438F8" w14:textId="3D65C9C6" w:rsidR="00E27A62" w:rsidRDefault="00E27A62" w:rsidP="004D756B">
            <w:pPr>
              <w:spacing w:line="240" w:lineRule="auto"/>
              <w:jc w:val="center"/>
              <w:rPr>
                <w:rFonts w:eastAsia="Times New Roman"/>
                <w:sz w:val="20"/>
                <w:szCs w:val="20"/>
              </w:rPr>
            </w:pPr>
            <w:r>
              <w:rPr>
                <w:rFonts w:eastAsia="Times New Roman"/>
                <w:sz w:val="20"/>
                <w:szCs w:val="20"/>
              </w:rPr>
              <w:t>1.</w:t>
            </w:r>
            <w:ins w:id="168" w:author="Colom, Sara" w:date="2021-07-30T11:44:00Z">
              <w:r w:rsidR="00BF1092">
                <w:rPr>
                  <w:rFonts w:eastAsia="Times New Roman"/>
                  <w:sz w:val="20"/>
                  <w:szCs w:val="20"/>
                </w:rPr>
                <w:t>4</w:t>
              </w:r>
            </w:ins>
            <w:ins w:id="169" w:author="Colom, Sara" w:date="2021-07-30T11:45:00Z">
              <w:r w:rsidR="00BF1092">
                <w:rPr>
                  <w:rFonts w:eastAsia="Times New Roman"/>
                  <w:sz w:val="20"/>
                  <w:szCs w:val="20"/>
                </w:rPr>
                <w:t>8</w:t>
              </w:r>
            </w:ins>
          </w:p>
        </w:tc>
        <w:tc>
          <w:tcPr>
            <w:tcW w:w="1590" w:type="dxa"/>
          </w:tcPr>
          <w:p w14:paraId="093A6BF9" w14:textId="6924CABF" w:rsidR="00E27A62" w:rsidRDefault="00E27A62" w:rsidP="004D756B">
            <w:pPr>
              <w:spacing w:line="240" w:lineRule="auto"/>
              <w:jc w:val="center"/>
              <w:rPr>
                <w:rFonts w:eastAsia="Times New Roman"/>
                <w:sz w:val="20"/>
                <w:szCs w:val="20"/>
              </w:rPr>
            </w:pPr>
            <w:r>
              <w:rPr>
                <w:rFonts w:eastAsia="Times New Roman"/>
                <w:sz w:val="20"/>
                <w:szCs w:val="20"/>
              </w:rPr>
              <w:t>0.</w:t>
            </w:r>
            <w:ins w:id="170" w:author="Colom, Sara" w:date="2021-07-01T10:16:00Z">
              <w:r w:rsidR="006461C4">
                <w:rPr>
                  <w:rFonts w:eastAsia="Times New Roman"/>
                  <w:sz w:val="20"/>
                  <w:szCs w:val="20"/>
                </w:rPr>
                <w:t>2</w:t>
              </w:r>
            </w:ins>
            <w:ins w:id="171" w:author="Colom, Sara" w:date="2021-07-30T11:45:00Z">
              <w:r w:rsidR="00BF1092">
                <w:rPr>
                  <w:rFonts w:eastAsia="Times New Roman"/>
                  <w:sz w:val="20"/>
                  <w:szCs w:val="20"/>
                </w:rPr>
                <w:t>3</w:t>
              </w:r>
            </w:ins>
          </w:p>
        </w:tc>
      </w:tr>
      <w:tr w:rsidR="00E27A62" w14:paraId="1BB306A2" w14:textId="77777777" w:rsidTr="004D756B">
        <w:trPr>
          <w:jc w:val="center"/>
        </w:trPr>
        <w:tc>
          <w:tcPr>
            <w:tcW w:w="3075" w:type="dxa"/>
          </w:tcPr>
          <w:p w14:paraId="1BB3B321" w14:textId="77777777" w:rsidR="00E27A62" w:rsidRDefault="00E27A62" w:rsidP="004D756B">
            <w:pPr>
              <w:spacing w:line="240" w:lineRule="auto"/>
              <w:rPr>
                <w:rFonts w:eastAsia="Times New Roman"/>
                <w:sz w:val="20"/>
                <w:szCs w:val="20"/>
              </w:rPr>
            </w:pPr>
            <w:r>
              <w:rPr>
                <w:rFonts w:eastAsia="Times New Roman"/>
                <w:sz w:val="20"/>
                <w:szCs w:val="20"/>
              </w:rPr>
              <w:t>Root size × Block</w:t>
            </w:r>
          </w:p>
        </w:tc>
        <w:tc>
          <w:tcPr>
            <w:tcW w:w="825" w:type="dxa"/>
          </w:tcPr>
          <w:p w14:paraId="57EBCAA9"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0BCA8ECA" w14:textId="139B91FC" w:rsidR="00E27A62" w:rsidRDefault="00E27A62" w:rsidP="004D756B">
            <w:pPr>
              <w:spacing w:line="240" w:lineRule="auto"/>
              <w:jc w:val="center"/>
              <w:rPr>
                <w:rFonts w:eastAsia="Times New Roman"/>
                <w:sz w:val="20"/>
                <w:szCs w:val="20"/>
              </w:rPr>
            </w:pPr>
            <w:r>
              <w:rPr>
                <w:rFonts w:eastAsia="Times New Roman"/>
                <w:sz w:val="20"/>
                <w:szCs w:val="20"/>
              </w:rPr>
              <w:t>0.</w:t>
            </w:r>
            <w:ins w:id="172" w:author="Colom, Sara" w:date="2021-07-30T11:45:00Z">
              <w:r w:rsidR="00BF1092">
                <w:rPr>
                  <w:rFonts w:eastAsia="Times New Roman"/>
                  <w:sz w:val="20"/>
                  <w:szCs w:val="20"/>
                </w:rPr>
                <w:t>26</w:t>
              </w:r>
            </w:ins>
          </w:p>
        </w:tc>
        <w:tc>
          <w:tcPr>
            <w:tcW w:w="1035" w:type="dxa"/>
          </w:tcPr>
          <w:p w14:paraId="74D4833E" w14:textId="6FC375E0" w:rsidR="00E27A62" w:rsidRDefault="00BF1092" w:rsidP="004D756B">
            <w:pPr>
              <w:spacing w:line="240" w:lineRule="auto"/>
              <w:jc w:val="center"/>
              <w:rPr>
                <w:rFonts w:eastAsia="Times New Roman"/>
                <w:sz w:val="20"/>
                <w:szCs w:val="20"/>
              </w:rPr>
            </w:pPr>
            <w:ins w:id="173" w:author="Colom, Sara" w:date="2021-07-30T11:45:00Z">
              <w:r>
                <w:rPr>
                  <w:rFonts w:eastAsia="Times New Roman"/>
                  <w:sz w:val="20"/>
                  <w:szCs w:val="20"/>
                </w:rPr>
                <w:t>1.47</w:t>
              </w:r>
            </w:ins>
          </w:p>
        </w:tc>
        <w:tc>
          <w:tcPr>
            <w:tcW w:w="1590" w:type="dxa"/>
          </w:tcPr>
          <w:p w14:paraId="17BBD3A4" w14:textId="38F42994" w:rsidR="00E27A62" w:rsidRDefault="00E27A62" w:rsidP="004D756B">
            <w:pPr>
              <w:spacing w:line="240" w:lineRule="auto"/>
              <w:jc w:val="center"/>
              <w:rPr>
                <w:rFonts w:eastAsia="Times New Roman"/>
                <w:sz w:val="20"/>
                <w:szCs w:val="20"/>
              </w:rPr>
            </w:pPr>
            <w:r>
              <w:rPr>
                <w:rFonts w:eastAsia="Times New Roman"/>
                <w:sz w:val="20"/>
                <w:szCs w:val="20"/>
              </w:rPr>
              <w:t>0.</w:t>
            </w:r>
            <w:ins w:id="174" w:author="Colom, Sara" w:date="2021-07-30T11:45:00Z">
              <w:r w:rsidR="00BF1092">
                <w:rPr>
                  <w:rFonts w:eastAsia="Times New Roman"/>
                  <w:sz w:val="20"/>
                  <w:szCs w:val="20"/>
                </w:rPr>
                <w:t>23</w:t>
              </w:r>
            </w:ins>
          </w:p>
        </w:tc>
      </w:tr>
      <w:tr w:rsidR="00E27A62" w14:paraId="4993DA46" w14:textId="77777777" w:rsidTr="004D756B">
        <w:trPr>
          <w:jc w:val="center"/>
        </w:trPr>
        <w:tc>
          <w:tcPr>
            <w:tcW w:w="3075" w:type="dxa"/>
          </w:tcPr>
          <w:p w14:paraId="3E123657" w14:textId="77777777" w:rsidR="00E27A62" w:rsidRDefault="00E27A62" w:rsidP="004D756B">
            <w:pPr>
              <w:spacing w:line="240" w:lineRule="auto"/>
              <w:rPr>
                <w:rFonts w:eastAsia="Times New Roman"/>
                <w:sz w:val="20"/>
                <w:szCs w:val="20"/>
              </w:rPr>
            </w:pPr>
            <w:r>
              <w:rPr>
                <w:rFonts w:eastAsia="Times New Roman"/>
                <w:sz w:val="20"/>
                <w:szCs w:val="20"/>
              </w:rPr>
              <w:t>Root morphology × Block</w:t>
            </w:r>
          </w:p>
        </w:tc>
        <w:tc>
          <w:tcPr>
            <w:tcW w:w="825" w:type="dxa"/>
          </w:tcPr>
          <w:p w14:paraId="5BBB7801" w14:textId="77777777" w:rsidR="00E27A62" w:rsidRPr="003005F1" w:rsidRDefault="00E27A62" w:rsidP="004D756B">
            <w:pPr>
              <w:spacing w:line="240" w:lineRule="auto"/>
              <w:jc w:val="center"/>
              <w:rPr>
                <w:rFonts w:eastAsia="Times New Roman"/>
                <w:sz w:val="20"/>
                <w:szCs w:val="20"/>
              </w:rPr>
            </w:pPr>
            <w:r w:rsidRPr="003005F1">
              <w:rPr>
                <w:rFonts w:eastAsia="Times New Roman"/>
                <w:sz w:val="20"/>
                <w:szCs w:val="20"/>
              </w:rPr>
              <w:t>3</w:t>
            </w:r>
          </w:p>
        </w:tc>
        <w:tc>
          <w:tcPr>
            <w:tcW w:w="825" w:type="dxa"/>
          </w:tcPr>
          <w:p w14:paraId="41F79462" w14:textId="461CFE9B" w:rsidR="00E27A62" w:rsidRDefault="00BF1092" w:rsidP="004D756B">
            <w:pPr>
              <w:spacing w:line="240" w:lineRule="auto"/>
              <w:jc w:val="center"/>
              <w:rPr>
                <w:rFonts w:eastAsia="Times New Roman"/>
                <w:sz w:val="20"/>
                <w:szCs w:val="20"/>
              </w:rPr>
            </w:pPr>
            <w:ins w:id="175" w:author="Colom, Sara" w:date="2021-07-30T11:46:00Z">
              <w:r>
                <w:rPr>
                  <w:rFonts w:eastAsia="Times New Roman"/>
                  <w:sz w:val="20"/>
                  <w:szCs w:val="20"/>
                </w:rPr>
                <w:t>1.15</w:t>
              </w:r>
            </w:ins>
            <w:del w:id="176" w:author="Colom, Sara" w:date="2021-07-30T11:46:00Z">
              <w:r w:rsidR="00E27A62" w:rsidDel="00BF1092">
                <w:rPr>
                  <w:rFonts w:eastAsia="Times New Roman"/>
                  <w:sz w:val="20"/>
                  <w:szCs w:val="20"/>
                </w:rPr>
                <w:delText>.</w:delText>
              </w:r>
            </w:del>
          </w:p>
        </w:tc>
        <w:tc>
          <w:tcPr>
            <w:tcW w:w="1035" w:type="dxa"/>
          </w:tcPr>
          <w:p w14:paraId="52043B28" w14:textId="1284F3EA" w:rsidR="00E27A62" w:rsidRPr="003005F1" w:rsidRDefault="00BF1092" w:rsidP="004D756B">
            <w:pPr>
              <w:spacing w:line="240" w:lineRule="auto"/>
              <w:jc w:val="center"/>
              <w:rPr>
                <w:rFonts w:eastAsia="Times New Roman"/>
                <w:sz w:val="20"/>
                <w:szCs w:val="20"/>
              </w:rPr>
            </w:pPr>
            <w:ins w:id="177" w:author="Colom, Sara" w:date="2021-07-30T11:46:00Z">
              <w:r>
                <w:rPr>
                  <w:rFonts w:eastAsia="Times New Roman"/>
                  <w:sz w:val="20"/>
                  <w:szCs w:val="20"/>
                </w:rPr>
                <w:t>6</w:t>
              </w:r>
            </w:ins>
            <w:r w:rsidR="00E27A62" w:rsidRPr="003005F1">
              <w:rPr>
                <w:rFonts w:eastAsia="Times New Roman"/>
                <w:sz w:val="20"/>
                <w:szCs w:val="20"/>
              </w:rPr>
              <w:t>.</w:t>
            </w:r>
            <w:ins w:id="178" w:author="Colom, Sara" w:date="2021-07-30T11:46:00Z">
              <w:r>
                <w:rPr>
                  <w:rFonts w:eastAsia="Times New Roman"/>
                  <w:sz w:val="20"/>
                  <w:szCs w:val="20"/>
                </w:rPr>
                <w:t>60</w:t>
              </w:r>
            </w:ins>
          </w:p>
        </w:tc>
        <w:tc>
          <w:tcPr>
            <w:tcW w:w="1590" w:type="dxa"/>
          </w:tcPr>
          <w:p w14:paraId="075E5948" w14:textId="12ABB12D" w:rsidR="00E27A62" w:rsidRPr="003005F1" w:rsidRDefault="00202B29" w:rsidP="004D756B">
            <w:pPr>
              <w:spacing w:line="240" w:lineRule="auto"/>
              <w:jc w:val="center"/>
              <w:rPr>
                <w:rFonts w:eastAsia="Times New Roman"/>
                <w:b/>
                <w:sz w:val="20"/>
                <w:szCs w:val="20"/>
              </w:rPr>
            </w:pPr>
            <w:ins w:id="179" w:author="Colom, Sara" w:date="2021-07-30T14:36:00Z">
              <w:r>
                <w:rPr>
                  <w:rFonts w:eastAsia="Times New Roman"/>
                  <w:b/>
                  <w:sz w:val="20"/>
                  <w:szCs w:val="20"/>
                </w:rPr>
                <w:t>&lt;</w:t>
              </w:r>
            </w:ins>
            <w:r w:rsidR="00E27A62" w:rsidRPr="003005F1">
              <w:rPr>
                <w:rFonts w:eastAsia="Times New Roman"/>
                <w:b/>
                <w:sz w:val="20"/>
                <w:szCs w:val="20"/>
              </w:rPr>
              <w:t>0.</w:t>
            </w:r>
            <w:ins w:id="180" w:author="Colom, Sara" w:date="2021-07-01T10:17:00Z">
              <w:r w:rsidR="006461C4" w:rsidRPr="003005F1">
                <w:rPr>
                  <w:rFonts w:eastAsia="Times New Roman"/>
                  <w:b/>
                  <w:sz w:val="20"/>
                  <w:szCs w:val="20"/>
                </w:rPr>
                <w:t>00</w:t>
              </w:r>
            </w:ins>
            <w:ins w:id="181" w:author="Colom, Sara" w:date="2021-07-30T11:46:00Z">
              <w:r w:rsidR="00980EF2">
                <w:rPr>
                  <w:rFonts w:eastAsia="Times New Roman"/>
                  <w:b/>
                  <w:sz w:val="20"/>
                  <w:szCs w:val="20"/>
                </w:rPr>
                <w:t>1</w:t>
              </w:r>
            </w:ins>
          </w:p>
        </w:tc>
      </w:tr>
      <w:tr w:rsidR="00E27A62" w14:paraId="63619D9A" w14:textId="77777777" w:rsidTr="004D756B">
        <w:trPr>
          <w:jc w:val="center"/>
        </w:trPr>
        <w:tc>
          <w:tcPr>
            <w:tcW w:w="3075" w:type="dxa"/>
          </w:tcPr>
          <w:p w14:paraId="48299555" w14:textId="77777777" w:rsidR="00E27A62" w:rsidRDefault="00E27A62" w:rsidP="004D756B">
            <w:pPr>
              <w:spacing w:line="240" w:lineRule="auto"/>
              <w:rPr>
                <w:rFonts w:eastAsia="Times New Roman"/>
                <w:sz w:val="20"/>
                <w:szCs w:val="20"/>
              </w:rPr>
            </w:pPr>
            <w:r>
              <w:rPr>
                <w:rFonts w:eastAsia="Times New Roman"/>
                <w:sz w:val="20"/>
                <w:szCs w:val="20"/>
              </w:rPr>
              <w:t>Richness × Block</w:t>
            </w:r>
          </w:p>
        </w:tc>
        <w:tc>
          <w:tcPr>
            <w:tcW w:w="825" w:type="dxa"/>
          </w:tcPr>
          <w:p w14:paraId="7E52B8EA"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468CDD72" w14:textId="4C45A091" w:rsidR="00E27A62" w:rsidRDefault="00E27A62" w:rsidP="004D756B">
            <w:pPr>
              <w:spacing w:line="240" w:lineRule="auto"/>
              <w:jc w:val="center"/>
              <w:rPr>
                <w:rFonts w:eastAsia="Times New Roman"/>
                <w:sz w:val="20"/>
                <w:szCs w:val="20"/>
              </w:rPr>
            </w:pPr>
            <w:r>
              <w:rPr>
                <w:rFonts w:eastAsia="Times New Roman"/>
                <w:sz w:val="20"/>
                <w:szCs w:val="20"/>
              </w:rPr>
              <w:t>0.</w:t>
            </w:r>
            <w:ins w:id="182" w:author="Colom, Sara" w:date="2021-07-30T11:47:00Z">
              <w:r w:rsidR="00980EF2">
                <w:rPr>
                  <w:rFonts w:eastAsia="Times New Roman"/>
                  <w:sz w:val="20"/>
                  <w:szCs w:val="20"/>
                </w:rPr>
                <w:t>60</w:t>
              </w:r>
            </w:ins>
          </w:p>
        </w:tc>
        <w:tc>
          <w:tcPr>
            <w:tcW w:w="1035" w:type="dxa"/>
          </w:tcPr>
          <w:p w14:paraId="251842BF" w14:textId="7F501DD6" w:rsidR="00E27A62" w:rsidRPr="003005F1" w:rsidRDefault="00980EF2" w:rsidP="004D756B">
            <w:pPr>
              <w:spacing w:line="240" w:lineRule="auto"/>
              <w:jc w:val="center"/>
              <w:rPr>
                <w:rFonts w:eastAsia="Times New Roman"/>
                <w:sz w:val="20"/>
                <w:szCs w:val="20"/>
              </w:rPr>
            </w:pPr>
            <w:ins w:id="183" w:author="Colom, Sara" w:date="2021-07-30T11:47:00Z">
              <w:r>
                <w:rPr>
                  <w:rFonts w:eastAsia="Times New Roman"/>
                  <w:sz w:val="20"/>
                  <w:szCs w:val="20"/>
                </w:rPr>
                <w:t>3</w:t>
              </w:r>
            </w:ins>
            <w:r w:rsidR="00E27A62" w:rsidRPr="003005F1">
              <w:rPr>
                <w:rFonts w:eastAsia="Times New Roman"/>
                <w:sz w:val="20"/>
                <w:szCs w:val="20"/>
              </w:rPr>
              <w:t>.</w:t>
            </w:r>
            <w:ins w:id="184" w:author="Colom, Sara" w:date="2021-07-30T11:47:00Z">
              <w:r>
                <w:rPr>
                  <w:rFonts w:eastAsia="Times New Roman"/>
                  <w:sz w:val="20"/>
                  <w:szCs w:val="20"/>
                </w:rPr>
                <w:t>42</w:t>
              </w:r>
            </w:ins>
          </w:p>
        </w:tc>
        <w:tc>
          <w:tcPr>
            <w:tcW w:w="1590" w:type="dxa"/>
          </w:tcPr>
          <w:p w14:paraId="2EC5552E" w14:textId="6EE59737" w:rsidR="00E27A62" w:rsidRDefault="00E27A62" w:rsidP="004D756B">
            <w:pPr>
              <w:spacing w:line="240" w:lineRule="auto"/>
              <w:jc w:val="center"/>
              <w:rPr>
                <w:rFonts w:eastAsia="Times New Roman"/>
                <w:b/>
                <w:sz w:val="20"/>
                <w:szCs w:val="20"/>
              </w:rPr>
            </w:pPr>
            <w:r>
              <w:rPr>
                <w:rFonts w:eastAsia="Times New Roman"/>
                <w:b/>
                <w:sz w:val="20"/>
                <w:szCs w:val="20"/>
              </w:rPr>
              <w:t>0.</w:t>
            </w:r>
            <w:ins w:id="185" w:author="Colom, Sara" w:date="2021-07-30T11:46:00Z">
              <w:r w:rsidR="00980EF2">
                <w:rPr>
                  <w:rFonts w:eastAsia="Times New Roman"/>
                  <w:b/>
                  <w:sz w:val="20"/>
                  <w:szCs w:val="20"/>
                </w:rPr>
                <w:t>0</w:t>
              </w:r>
            </w:ins>
            <w:ins w:id="186" w:author="Colom, Sara" w:date="2021-07-30T11:47:00Z">
              <w:r w:rsidR="00980EF2">
                <w:rPr>
                  <w:rFonts w:eastAsia="Times New Roman"/>
                  <w:b/>
                  <w:sz w:val="20"/>
                  <w:szCs w:val="20"/>
                </w:rPr>
                <w:t>2</w:t>
              </w:r>
            </w:ins>
          </w:p>
        </w:tc>
      </w:tr>
      <w:tr w:rsidR="00E27A62" w14:paraId="7223A8FF" w14:textId="77777777" w:rsidTr="004D756B">
        <w:trPr>
          <w:jc w:val="center"/>
        </w:trPr>
        <w:tc>
          <w:tcPr>
            <w:tcW w:w="3075" w:type="dxa"/>
          </w:tcPr>
          <w:p w14:paraId="32E7F942" w14:textId="77777777" w:rsidR="00E27A62" w:rsidRDefault="00E27A62" w:rsidP="004D756B">
            <w:pPr>
              <w:spacing w:line="240" w:lineRule="auto"/>
              <w:rPr>
                <w:rFonts w:eastAsia="Times New Roman"/>
                <w:sz w:val="20"/>
                <w:szCs w:val="20"/>
              </w:rPr>
            </w:pPr>
            <w:r>
              <w:rPr>
                <w:rFonts w:eastAsia="Times New Roman"/>
                <w:sz w:val="20"/>
                <w:szCs w:val="20"/>
              </w:rPr>
              <w:t>Inverse Simpson diversity × Block</w:t>
            </w:r>
          </w:p>
        </w:tc>
        <w:tc>
          <w:tcPr>
            <w:tcW w:w="825" w:type="dxa"/>
          </w:tcPr>
          <w:p w14:paraId="08522A6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3325C15" w14:textId="243C0B07" w:rsidR="00E27A62" w:rsidRDefault="00E27A62" w:rsidP="004D756B">
            <w:pPr>
              <w:spacing w:line="240" w:lineRule="auto"/>
              <w:jc w:val="center"/>
              <w:rPr>
                <w:rFonts w:eastAsia="Times New Roman"/>
                <w:sz w:val="20"/>
                <w:szCs w:val="20"/>
              </w:rPr>
            </w:pPr>
            <w:r>
              <w:rPr>
                <w:rFonts w:eastAsia="Times New Roman"/>
                <w:sz w:val="20"/>
                <w:szCs w:val="20"/>
              </w:rPr>
              <w:t>0.</w:t>
            </w:r>
            <w:ins w:id="187" w:author="Colom, Sara" w:date="2021-07-30T11:47:00Z">
              <w:r w:rsidR="00980EF2">
                <w:rPr>
                  <w:rFonts w:eastAsia="Times New Roman"/>
                  <w:sz w:val="20"/>
                  <w:szCs w:val="20"/>
                </w:rPr>
                <w:t>56</w:t>
              </w:r>
            </w:ins>
          </w:p>
        </w:tc>
        <w:tc>
          <w:tcPr>
            <w:tcW w:w="1035" w:type="dxa"/>
          </w:tcPr>
          <w:p w14:paraId="4E036C37" w14:textId="7DB28943" w:rsidR="00E27A62" w:rsidRDefault="00980EF2" w:rsidP="004D756B">
            <w:pPr>
              <w:spacing w:line="240" w:lineRule="auto"/>
              <w:jc w:val="center"/>
              <w:rPr>
                <w:rFonts w:eastAsia="Times New Roman"/>
                <w:sz w:val="20"/>
                <w:szCs w:val="20"/>
              </w:rPr>
            </w:pPr>
            <w:r>
              <w:rPr>
                <w:rFonts w:eastAsia="Times New Roman"/>
                <w:sz w:val="20"/>
                <w:szCs w:val="20"/>
              </w:rPr>
              <w:t>3</w:t>
            </w:r>
            <w:r w:rsidR="00E27A62">
              <w:rPr>
                <w:rFonts w:eastAsia="Times New Roman"/>
                <w:sz w:val="20"/>
                <w:szCs w:val="20"/>
              </w:rPr>
              <w:t>.</w:t>
            </w:r>
            <w:ins w:id="188" w:author="Colom, Sara" w:date="2021-07-30T11:48:00Z">
              <w:r>
                <w:rPr>
                  <w:rFonts w:eastAsia="Times New Roman"/>
                  <w:sz w:val="20"/>
                  <w:szCs w:val="20"/>
                </w:rPr>
                <w:t>22</w:t>
              </w:r>
            </w:ins>
          </w:p>
        </w:tc>
        <w:tc>
          <w:tcPr>
            <w:tcW w:w="1590" w:type="dxa"/>
          </w:tcPr>
          <w:p w14:paraId="745B6AF8" w14:textId="3C2DBBAD" w:rsidR="00E27A62" w:rsidRPr="006461C4" w:rsidRDefault="00E27A62" w:rsidP="004D756B">
            <w:pPr>
              <w:spacing w:line="240" w:lineRule="auto"/>
              <w:jc w:val="center"/>
              <w:rPr>
                <w:rFonts w:eastAsia="Times New Roman"/>
                <w:b/>
                <w:bCs/>
                <w:sz w:val="20"/>
                <w:szCs w:val="20"/>
                <w:rPrChange w:id="189" w:author="Colom, Sara" w:date="2021-07-01T10:18:00Z">
                  <w:rPr>
                    <w:rFonts w:eastAsia="Times New Roman"/>
                    <w:sz w:val="20"/>
                    <w:szCs w:val="20"/>
                  </w:rPr>
                </w:rPrChange>
              </w:rPr>
            </w:pPr>
            <w:r w:rsidRPr="006461C4">
              <w:rPr>
                <w:rFonts w:eastAsia="Times New Roman"/>
                <w:b/>
                <w:bCs/>
                <w:sz w:val="20"/>
                <w:szCs w:val="20"/>
                <w:rPrChange w:id="190" w:author="Colom, Sara" w:date="2021-07-01T10:18:00Z">
                  <w:rPr>
                    <w:rFonts w:eastAsia="Times New Roman"/>
                    <w:sz w:val="20"/>
                    <w:szCs w:val="20"/>
                  </w:rPr>
                </w:rPrChange>
              </w:rPr>
              <w:t>0.</w:t>
            </w:r>
            <w:ins w:id="191" w:author="Colom, Sara" w:date="2021-07-01T10:18:00Z">
              <w:r w:rsidR="006461C4" w:rsidRPr="006461C4">
                <w:rPr>
                  <w:rFonts w:eastAsia="Times New Roman"/>
                  <w:b/>
                  <w:bCs/>
                  <w:sz w:val="20"/>
                  <w:szCs w:val="20"/>
                  <w:rPrChange w:id="192" w:author="Colom, Sara" w:date="2021-07-01T10:18:00Z">
                    <w:rPr>
                      <w:rFonts w:eastAsia="Times New Roman"/>
                      <w:sz w:val="20"/>
                      <w:szCs w:val="20"/>
                    </w:rPr>
                  </w:rPrChange>
                </w:rPr>
                <w:t>0</w:t>
              </w:r>
            </w:ins>
            <w:ins w:id="193" w:author="Colom, Sara" w:date="2021-07-30T11:48:00Z">
              <w:r w:rsidR="00980EF2">
                <w:rPr>
                  <w:rFonts w:eastAsia="Times New Roman"/>
                  <w:b/>
                  <w:bCs/>
                  <w:sz w:val="20"/>
                  <w:szCs w:val="20"/>
                </w:rPr>
                <w:t>3</w:t>
              </w:r>
            </w:ins>
          </w:p>
        </w:tc>
      </w:tr>
      <w:tr w:rsidR="00E27A62" w14:paraId="083EAF27" w14:textId="77777777" w:rsidTr="004D756B">
        <w:trPr>
          <w:jc w:val="center"/>
        </w:trPr>
        <w:tc>
          <w:tcPr>
            <w:tcW w:w="3075" w:type="dxa"/>
          </w:tcPr>
          <w:p w14:paraId="5D17370C" w14:textId="77777777" w:rsidR="00E27A62" w:rsidRDefault="00E27A62" w:rsidP="004D756B">
            <w:pPr>
              <w:spacing w:line="240" w:lineRule="auto"/>
              <w:rPr>
                <w:rFonts w:eastAsia="Times New Roman"/>
                <w:sz w:val="20"/>
                <w:szCs w:val="20"/>
              </w:rPr>
            </w:pPr>
            <w:r>
              <w:rPr>
                <w:rFonts w:eastAsia="Times New Roman"/>
                <w:sz w:val="20"/>
                <w:szCs w:val="20"/>
              </w:rPr>
              <w:t>Evenness × Block</w:t>
            </w:r>
          </w:p>
        </w:tc>
        <w:tc>
          <w:tcPr>
            <w:tcW w:w="825" w:type="dxa"/>
          </w:tcPr>
          <w:p w14:paraId="5EA79D4D" w14:textId="77777777" w:rsidR="00E27A62" w:rsidRDefault="00E27A62" w:rsidP="004D756B">
            <w:pPr>
              <w:spacing w:line="240" w:lineRule="auto"/>
              <w:jc w:val="center"/>
              <w:rPr>
                <w:rFonts w:eastAsia="Times New Roman"/>
                <w:sz w:val="20"/>
                <w:szCs w:val="20"/>
              </w:rPr>
            </w:pPr>
            <w:r>
              <w:rPr>
                <w:rFonts w:eastAsia="Times New Roman"/>
                <w:sz w:val="20"/>
                <w:szCs w:val="20"/>
              </w:rPr>
              <w:t>3</w:t>
            </w:r>
          </w:p>
        </w:tc>
        <w:tc>
          <w:tcPr>
            <w:tcW w:w="825" w:type="dxa"/>
          </w:tcPr>
          <w:p w14:paraId="5F4A79EC" w14:textId="4280D2A6" w:rsidR="00E27A62" w:rsidRDefault="00E27A62" w:rsidP="004D756B">
            <w:pPr>
              <w:spacing w:line="240" w:lineRule="auto"/>
              <w:jc w:val="center"/>
              <w:rPr>
                <w:rFonts w:eastAsia="Times New Roman"/>
                <w:sz w:val="20"/>
                <w:szCs w:val="20"/>
              </w:rPr>
            </w:pPr>
            <w:r>
              <w:rPr>
                <w:rFonts w:eastAsia="Times New Roman"/>
                <w:sz w:val="20"/>
                <w:szCs w:val="20"/>
              </w:rPr>
              <w:t>0.</w:t>
            </w:r>
            <w:ins w:id="194" w:author="Colom, Sara" w:date="2021-07-30T11:48:00Z">
              <w:r w:rsidR="00980EF2">
                <w:rPr>
                  <w:rFonts w:eastAsia="Times New Roman"/>
                  <w:sz w:val="20"/>
                  <w:szCs w:val="20"/>
                </w:rPr>
                <w:t>61</w:t>
              </w:r>
            </w:ins>
          </w:p>
        </w:tc>
        <w:tc>
          <w:tcPr>
            <w:tcW w:w="1035" w:type="dxa"/>
          </w:tcPr>
          <w:p w14:paraId="4734429A" w14:textId="40EDEE7B" w:rsidR="00E27A62" w:rsidRDefault="00980EF2" w:rsidP="004D756B">
            <w:pPr>
              <w:spacing w:line="240" w:lineRule="auto"/>
              <w:jc w:val="center"/>
              <w:rPr>
                <w:rFonts w:eastAsia="Times New Roman"/>
                <w:sz w:val="20"/>
                <w:szCs w:val="20"/>
              </w:rPr>
            </w:pPr>
            <w:ins w:id="195" w:author="Colom, Sara" w:date="2021-07-30T11:48:00Z">
              <w:r>
                <w:rPr>
                  <w:rFonts w:eastAsia="Times New Roman"/>
                  <w:sz w:val="20"/>
                  <w:szCs w:val="20"/>
                </w:rPr>
                <w:t>3</w:t>
              </w:r>
            </w:ins>
            <w:r w:rsidR="00E27A62">
              <w:rPr>
                <w:rFonts w:eastAsia="Times New Roman"/>
                <w:sz w:val="20"/>
                <w:szCs w:val="20"/>
              </w:rPr>
              <w:t>.</w:t>
            </w:r>
            <w:ins w:id="196" w:author="Colom, Sara" w:date="2021-07-30T11:48:00Z">
              <w:r>
                <w:rPr>
                  <w:rFonts w:eastAsia="Times New Roman"/>
                  <w:sz w:val="20"/>
                  <w:szCs w:val="20"/>
                </w:rPr>
                <w:t>5</w:t>
              </w:r>
            </w:ins>
            <w:ins w:id="197" w:author="Colom, Sara" w:date="2021-07-01T10:19:00Z">
              <w:r w:rsidR="006461C4">
                <w:rPr>
                  <w:rFonts w:eastAsia="Times New Roman"/>
                  <w:sz w:val="20"/>
                  <w:szCs w:val="20"/>
                </w:rPr>
                <w:t>0</w:t>
              </w:r>
            </w:ins>
          </w:p>
        </w:tc>
        <w:tc>
          <w:tcPr>
            <w:tcW w:w="1590" w:type="dxa"/>
          </w:tcPr>
          <w:p w14:paraId="3AEBEF0E" w14:textId="522CA5DB" w:rsidR="00E27A62" w:rsidRPr="003005F1" w:rsidRDefault="00E27A62" w:rsidP="004D756B">
            <w:pPr>
              <w:keepNext/>
              <w:spacing w:line="240" w:lineRule="auto"/>
              <w:jc w:val="center"/>
              <w:rPr>
                <w:rFonts w:eastAsia="Times New Roman"/>
                <w:b/>
                <w:sz w:val="20"/>
                <w:szCs w:val="20"/>
              </w:rPr>
            </w:pPr>
            <w:r w:rsidRPr="003005F1">
              <w:rPr>
                <w:rFonts w:eastAsia="Times New Roman"/>
                <w:b/>
                <w:sz w:val="20"/>
                <w:szCs w:val="20"/>
              </w:rPr>
              <w:t>0.</w:t>
            </w:r>
            <w:ins w:id="198" w:author="Colom, Sara" w:date="2021-07-01T10:19:00Z">
              <w:r w:rsidR="006461C4" w:rsidRPr="003005F1">
                <w:rPr>
                  <w:rFonts w:eastAsia="Times New Roman"/>
                  <w:b/>
                  <w:sz w:val="20"/>
                  <w:szCs w:val="20"/>
                </w:rPr>
                <w:t>0</w:t>
              </w:r>
            </w:ins>
            <w:ins w:id="199" w:author="Colom, Sara" w:date="2021-07-30T11:49:00Z">
              <w:r w:rsidR="00980EF2">
                <w:rPr>
                  <w:rFonts w:eastAsia="Times New Roman"/>
                  <w:b/>
                  <w:sz w:val="20"/>
                  <w:szCs w:val="20"/>
                </w:rPr>
                <w:t>2</w:t>
              </w:r>
            </w:ins>
          </w:p>
        </w:tc>
      </w:tr>
    </w:tbl>
    <w:p w14:paraId="67D20E15" w14:textId="77777777" w:rsidR="00E27A62" w:rsidRDefault="00E27A62" w:rsidP="00E27A62">
      <w:pPr>
        <w:pStyle w:val="Caption"/>
        <w:jc w:val="both"/>
      </w:pPr>
    </w:p>
    <w:p w14:paraId="00732E33" w14:textId="4F818EF8" w:rsidR="00E27A62" w:rsidRPr="00914D5B" w:rsidRDefault="00E27A62" w:rsidP="00E27A62">
      <w:pPr>
        <w:pStyle w:val="Caption"/>
        <w:jc w:val="both"/>
        <w:rPr>
          <w:rFonts w:eastAsia="Times New Roman"/>
        </w:rPr>
      </w:pPr>
      <w:bookmarkStart w:id="200" w:name="_Toc47432408"/>
      <w:r>
        <w:t xml:space="preserve">Table </w:t>
      </w:r>
      <w:fldSimple w:instr=" STYLEREF 3 \s ">
        <w:r>
          <w:rPr>
            <w:noProof/>
          </w:rPr>
          <w:t>1</w:t>
        </w:r>
      </w:fldSimple>
      <w:r>
        <w:noBreakHyphen/>
      </w:r>
      <w:fldSimple w:instr=" SEQ Table \* ARABIC \s 3 ">
        <w:r>
          <w:rPr>
            <w:noProof/>
          </w:rPr>
          <w:t>5</w:t>
        </w:r>
      </w:fldSimple>
      <w:r>
        <w:t xml:space="preserve"> </w:t>
      </w:r>
      <w:r w:rsidRPr="007D6BAA">
        <w:rPr>
          <w:rFonts w:eastAsia="Times New Roman"/>
          <w:b w:val="0"/>
          <w:bCs/>
        </w:rPr>
        <w:t xml:space="preserve">Results of ANCOVA to test the effects of root traits (root topology, architecture, size and morphology, respectively), measures of alpha diversity of the rhizosphere microbial community, and their </w:t>
      </w:r>
      <w:r w:rsidR="00AB4BFD" w:rsidRPr="007D6BAA">
        <w:rPr>
          <w:rFonts w:eastAsia="Times New Roman"/>
          <w:b w:val="0"/>
          <w:bCs/>
        </w:rPr>
        <w:t>two-way</w:t>
      </w:r>
      <w:r w:rsidRPr="007D6BAA">
        <w:rPr>
          <w:rFonts w:eastAsia="Times New Roman"/>
          <w:b w:val="0"/>
          <w:bCs/>
        </w:rPr>
        <w:t xml:space="preserve"> interactions with Treatment and Block on relative fitness of </w:t>
      </w:r>
      <w:r w:rsidRPr="007D6BAA">
        <w:rPr>
          <w:rFonts w:eastAsia="Times New Roman"/>
          <w:b w:val="0"/>
          <w:bCs/>
          <w:i/>
        </w:rPr>
        <w:t xml:space="preserve">I. purpurea </w:t>
      </w:r>
      <w:r w:rsidRPr="007D6BAA">
        <w:rPr>
          <w:rFonts w:eastAsia="Times New Roman"/>
          <w:b w:val="0"/>
          <w:bCs/>
        </w:rPr>
        <w:t xml:space="preserve">(N = 100). Degrees of Freedom (DF), sum of squares (SS) and </w:t>
      </w:r>
      <w:r w:rsidRPr="007D6BAA">
        <w:rPr>
          <w:rFonts w:eastAsia="Times New Roman"/>
          <w:b w:val="0"/>
          <w:bCs/>
          <w:i/>
        </w:rPr>
        <w:t>F-values</w:t>
      </w:r>
      <w:r w:rsidRPr="007D6BAA">
        <w:rPr>
          <w:rFonts w:eastAsia="Times New Roman"/>
          <w:b w:val="0"/>
          <w:bCs/>
        </w:rPr>
        <w:t xml:space="preserve"> and corresponding </w:t>
      </w:r>
      <w:r w:rsidRPr="007D6BAA">
        <w:rPr>
          <w:rFonts w:eastAsia="Times New Roman"/>
          <w:b w:val="0"/>
          <w:bCs/>
          <w:i/>
        </w:rPr>
        <w:t xml:space="preserve">p-value </w:t>
      </w:r>
      <w:r w:rsidRPr="007D6BAA">
        <w:rPr>
          <w:rFonts w:eastAsia="Times New Roman"/>
          <w:b w:val="0"/>
          <w:bCs/>
        </w:rPr>
        <w:t xml:space="preserve">in parentheses are reported for each fixed effect. For this analysis, we extrapolated observed values of root traits and alpha diversity metrics scaled to a mean of zero and standard deviation of one, onto relative fitness of </w:t>
      </w:r>
      <w:r w:rsidRPr="007D6BAA">
        <w:rPr>
          <w:rFonts w:eastAsia="Times New Roman"/>
          <w:b w:val="0"/>
          <w:bCs/>
          <w:i/>
        </w:rPr>
        <w:t xml:space="preserve">I. purpurea </w:t>
      </w:r>
      <w:r w:rsidRPr="007D6BAA">
        <w:rPr>
          <w:rFonts w:eastAsia="Times New Roman"/>
          <w:b w:val="0"/>
          <w:bCs/>
        </w:rPr>
        <w:t xml:space="preserve">averaged by maternal line and treatment. The final model included all the Fixed Effects listed in the table regressed onto relative fitness and </w:t>
      </w:r>
      <w:r w:rsidRPr="007D6BAA">
        <w:rPr>
          <w:rFonts w:eastAsia="Times New Roman"/>
          <w:b w:val="0"/>
          <w:bCs/>
          <w:i/>
        </w:rPr>
        <w:t xml:space="preserve">F-tests </w:t>
      </w:r>
      <w:r w:rsidRPr="007D6BAA">
        <w:rPr>
          <w:rFonts w:eastAsia="Times New Roman"/>
          <w:b w:val="0"/>
          <w:bCs/>
        </w:rPr>
        <w:t xml:space="preserve">with Type III Sums of Squares were used to estimate their statistical significance. </w:t>
      </w:r>
      <w:r w:rsidRPr="007D6BAA">
        <w:rPr>
          <w:rFonts w:eastAsia="Times New Roman"/>
          <w:b w:val="0"/>
          <w:bCs/>
          <w:i/>
        </w:rPr>
        <w:t>p-value</w:t>
      </w:r>
      <w:r w:rsidRPr="007D6BAA">
        <w:rPr>
          <w:rFonts w:eastAsia="Times New Roman"/>
          <w:b w:val="0"/>
          <w:bCs/>
        </w:rPr>
        <w:t xml:space="preserve"> &lt; 0.05 *; </w:t>
      </w:r>
      <w:r w:rsidRPr="007D6BAA">
        <w:rPr>
          <w:rFonts w:eastAsia="Times New Roman"/>
          <w:b w:val="0"/>
          <w:bCs/>
          <w:i/>
        </w:rPr>
        <w:t>p-value</w:t>
      </w:r>
      <w:r w:rsidRPr="007D6BAA">
        <w:rPr>
          <w:rFonts w:eastAsia="Times New Roman"/>
          <w:b w:val="0"/>
          <w:bCs/>
        </w:rPr>
        <w:t xml:space="preserve"> &lt;0.01 **; </w:t>
      </w:r>
      <w:r w:rsidRPr="007D6BAA">
        <w:rPr>
          <w:rFonts w:eastAsia="Times New Roman"/>
          <w:b w:val="0"/>
          <w:bCs/>
          <w:i/>
        </w:rPr>
        <w:t xml:space="preserve">p-value </w:t>
      </w:r>
      <w:r w:rsidRPr="007D6BAA">
        <w:rPr>
          <w:rFonts w:eastAsia="Times New Roman"/>
          <w:b w:val="0"/>
          <w:bCs/>
        </w:rPr>
        <w:t>&lt;0.001***</w:t>
      </w:r>
      <w:bookmarkEnd w:id="200"/>
    </w:p>
    <w:p w14:paraId="5DC00396" w14:textId="77777777" w:rsidR="00E27A62" w:rsidRDefault="00E27A62" w:rsidP="00E27A62">
      <w:pPr>
        <w:keepNext/>
        <w:jc w:val="center"/>
      </w:pPr>
      <w:r>
        <w:rPr>
          <w:rFonts w:eastAsia="Times New Roman"/>
          <w:b/>
          <w:noProof/>
          <w:sz w:val="18"/>
          <w:szCs w:val="18"/>
        </w:rPr>
        <w:lastRenderedPageBreak/>
        <w:drawing>
          <wp:inline distT="114300" distB="114300" distL="114300" distR="114300" wp14:anchorId="68053626" wp14:editId="2AFB3EB3">
            <wp:extent cx="5943600" cy="381952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t="7867" b="9109"/>
                    <a:stretch>
                      <a:fillRect/>
                    </a:stretch>
                  </pic:blipFill>
                  <pic:spPr>
                    <a:xfrm>
                      <a:off x="0" y="0"/>
                      <a:ext cx="5943600" cy="3819525"/>
                    </a:xfrm>
                    <a:prstGeom prst="rect">
                      <a:avLst/>
                    </a:prstGeom>
                    <a:ln/>
                  </pic:spPr>
                </pic:pic>
              </a:graphicData>
            </a:graphic>
          </wp:inline>
        </w:drawing>
      </w:r>
    </w:p>
    <w:p w14:paraId="2A568004" w14:textId="0F527886" w:rsidR="00E27A62" w:rsidRPr="007D6BAA" w:rsidRDefault="00E27A62" w:rsidP="00E27A62">
      <w:pPr>
        <w:pStyle w:val="Caption"/>
        <w:jc w:val="both"/>
        <w:rPr>
          <w:rFonts w:eastAsia="Times New Roman"/>
          <w:b w:val="0"/>
          <w:sz w:val="18"/>
        </w:rPr>
      </w:pPr>
      <w:bookmarkStart w:id="201" w:name="_Toc47433005"/>
      <w:commentRangeStart w:id="202"/>
      <w:r>
        <w:t xml:space="preserve">Figure </w:t>
      </w:r>
      <w:fldSimple w:instr=" SEQ Figure \* ARABIC \s 3 ">
        <w:r>
          <w:rPr>
            <w:noProof/>
          </w:rPr>
          <w:t>1</w:t>
        </w:r>
      </w:fldSimple>
      <w:r>
        <w:t xml:space="preserve"> </w:t>
      </w:r>
      <w:r w:rsidRPr="007D6BAA">
        <w:rPr>
          <w:rFonts w:eastAsia="Times New Roman"/>
          <w:b w:val="0"/>
          <w:bCs/>
        </w:rPr>
        <w:t xml:space="preserve">Linear regression plots between root architecture, and rhizosphere bacterial richness (A) and evenness (B). Plotted linear regression line, colored blue, and grey shading represent the linear regression slope and ± 1 standard error of the linear regression between root trait (predictor X variable) and alpha diversity metric (response Y variable). We found a significant negative relationship between root architecture as a modular trait (PC2, </w:t>
      </w:r>
      <w:r w:rsidRPr="007D6BAA">
        <w:rPr>
          <w:rFonts w:eastAsia="Times New Roman"/>
          <w:b w:val="0"/>
          <w:bCs/>
          <w:i/>
        </w:rPr>
        <w:t>i.e.,</w:t>
      </w:r>
      <w:r w:rsidRPr="007D6BAA">
        <w:rPr>
          <w:rFonts w:eastAsia="Times New Roman"/>
          <w:b w:val="0"/>
          <w:bCs/>
        </w:rPr>
        <w:t xml:space="preserve"> collective increase in root tissue angle traits, horizontal/vertical distribution, root system width and root system length) and Species richness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0.18, </w:t>
      </w:r>
      <w:r w:rsidRPr="007D6BAA">
        <w:rPr>
          <w:rFonts w:ascii="Cambria Math" w:eastAsia="Times New Roman" w:hAnsi="Cambria Math" w:cs="Cambria Math"/>
          <w:b w:val="0"/>
          <w:bCs/>
        </w:rPr>
        <w:t>𝛣</w:t>
      </w:r>
      <w:r w:rsidRPr="007D6BAA">
        <w:rPr>
          <w:rFonts w:eastAsia="Times New Roman"/>
          <w:b w:val="0"/>
          <w:bCs/>
        </w:rPr>
        <w:t xml:space="preserve"> = -5.54 ± 2.24, </w:t>
      </w:r>
      <w:r w:rsidRPr="007D6BAA">
        <w:rPr>
          <w:rFonts w:eastAsia="Times New Roman"/>
          <w:b w:val="0"/>
          <w:bCs/>
          <w:i/>
        </w:rPr>
        <w:t xml:space="preserve">p-value </w:t>
      </w:r>
      <w:r w:rsidRPr="007D6BAA">
        <w:rPr>
          <w:rFonts w:eastAsia="Times New Roman"/>
          <w:b w:val="0"/>
          <w:bCs/>
        </w:rPr>
        <w:t>= 0.02; Table 4-3), and a significant positive relationship with Species evenness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0.12, </w:t>
      </w:r>
      <w:r w:rsidRPr="007D6BAA">
        <w:rPr>
          <w:rFonts w:ascii="Cambria Math" w:eastAsia="Times New Roman" w:hAnsi="Cambria Math" w:cs="Cambria Math"/>
          <w:b w:val="0"/>
          <w:bCs/>
        </w:rPr>
        <w:t>𝛣</w:t>
      </w:r>
      <w:r w:rsidRPr="007D6BAA">
        <w:rPr>
          <w:rFonts w:eastAsia="Times New Roman"/>
          <w:b w:val="0"/>
          <w:bCs/>
        </w:rPr>
        <w:t xml:space="preserve"> = 7.29 e-05 ± 3.28 e-05, </w:t>
      </w:r>
      <w:r w:rsidRPr="007D6BAA">
        <w:rPr>
          <w:rFonts w:eastAsia="Times New Roman"/>
          <w:b w:val="0"/>
          <w:bCs/>
          <w:i/>
        </w:rPr>
        <w:t xml:space="preserve">p-value </w:t>
      </w:r>
      <w:r w:rsidRPr="007D6BAA">
        <w:rPr>
          <w:rFonts w:eastAsia="Times New Roman"/>
          <w:b w:val="0"/>
          <w:bCs/>
        </w:rPr>
        <w:t>= 0.03; Table 4-3). Near the Y-axis are schematic representations of the corresponding community composition variable according to low (bottom) and high (top) values, respectively, where each diamond represents an OTU, and the color a unique OTU.</w:t>
      </w:r>
      <w:bookmarkEnd w:id="201"/>
      <w:commentRangeEnd w:id="202"/>
      <w:r w:rsidR="00713DC6">
        <w:rPr>
          <w:rStyle w:val="CommentReference"/>
          <w:b w:val="0"/>
          <w:iCs w:val="0"/>
          <w:color w:val="000000"/>
        </w:rPr>
        <w:commentReference w:id="202"/>
      </w:r>
    </w:p>
    <w:p w14:paraId="5379D552" w14:textId="77777777" w:rsidR="00E27A62" w:rsidRDefault="00E27A62" w:rsidP="00E27A62">
      <w:pPr>
        <w:jc w:val="both"/>
        <w:rPr>
          <w:rFonts w:eastAsia="Times New Roman"/>
          <w:sz w:val="20"/>
          <w:szCs w:val="20"/>
        </w:rPr>
      </w:pPr>
    </w:p>
    <w:p w14:paraId="03F989A7" w14:textId="77777777" w:rsidR="00E27A62" w:rsidRDefault="00E27A62" w:rsidP="00E27A62">
      <w:pPr>
        <w:keepNext/>
        <w:jc w:val="center"/>
      </w:pPr>
      <w:r>
        <w:rPr>
          <w:rFonts w:eastAsia="Times New Roman"/>
          <w:noProof/>
        </w:rPr>
        <w:lastRenderedPageBreak/>
        <w:drawing>
          <wp:inline distT="114300" distB="114300" distL="114300" distR="114300" wp14:anchorId="03A12C47" wp14:editId="592C4BB3">
            <wp:extent cx="4750926" cy="3433763"/>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50926" cy="3433763"/>
                    </a:xfrm>
                    <a:prstGeom prst="rect">
                      <a:avLst/>
                    </a:prstGeom>
                    <a:ln/>
                  </pic:spPr>
                </pic:pic>
              </a:graphicData>
            </a:graphic>
          </wp:inline>
        </w:drawing>
      </w:r>
    </w:p>
    <w:p w14:paraId="17227D80" w14:textId="283454FD" w:rsidR="00E27A62" w:rsidRPr="00914D5B" w:rsidRDefault="00E27A62" w:rsidP="00E27A62">
      <w:pPr>
        <w:pStyle w:val="Caption"/>
        <w:jc w:val="both"/>
        <w:rPr>
          <w:rFonts w:eastAsia="Times New Roman"/>
        </w:rPr>
      </w:pPr>
      <w:bookmarkStart w:id="203" w:name="_Toc47433006"/>
      <w:r>
        <w:t xml:space="preserve">Figure </w:t>
      </w:r>
      <w:fldSimple w:instr=" SEQ Figure \* ARABIC \s 3 ">
        <w:r>
          <w:rPr>
            <w:noProof/>
          </w:rPr>
          <w:t>2</w:t>
        </w:r>
      </w:fldSimple>
      <w:r>
        <w:t xml:space="preserve"> </w:t>
      </w:r>
      <w:r w:rsidRPr="007D6BAA">
        <w:rPr>
          <w:rFonts w:eastAsia="Times New Roman"/>
          <w:b w:val="0"/>
          <w:bCs/>
        </w:rPr>
        <w:t xml:space="preserve">Linear regression plot between root morphology, and </w:t>
      </w:r>
      <w:proofErr w:type="spellStart"/>
      <w:r w:rsidRPr="007D6BAA">
        <w:rPr>
          <w:rFonts w:eastAsia="Times New Roman"/>
          <w:b w:val="0"/>
          <w:bCs/>
        </w:rPr>
        <w:t>rhizosophere</w:t>
      </w:r>
      <w:proofErr w:type="spellEnd"/>
      <w:r w:rsidRPr="007D6BAA">
        <w:rPr>
          <w:rFonts w:eastAsia="Times New Roman"/>
          <w:b w:val="0"/>
          <w:bCs/>
        </w:rPr>
        <w:t xml:space="preserve"> bacterial Inverse Simpson diversity indices. Plotted linear regression line, colored blue, and grey shading represent the linear regression slope and ± 1 standard error of the linear regression between root trait (predictor X variable) and alpha diversity metric (response Y variable). We found a significant positive relationship between root morphology as a modular trait (PC4, </w:t>
      </w:r>
      <w:r w:rsidRPr="007D6BAA">
        <w:rPr>
          <w:rFonts w:eastAsia="Times New Roman"/>
          <w:b w:val="0"/>
          <w:bCs/>
          <w:i/>
        </w:rPr>
        <w:t xml:space="preserve">i.e., </w:t>
      </w:r>
      <w:r w:rsidRPr="007D6BAA">
        <w:rPr>
          <w:rFonts w:eastAsia="Times New Roman"/>
          <w:b w:val="0"/>
          <w:bCs/>
        </w:rPr>
        <w:t>collective increase in root diameter, basal root number and adventitious root number) and Inverse Simpson diversity (</w:t>
      </w:r>
      <w:r w:rsidRPr="007D6BAA">
        <w:rPr>
          <w:rFonts w:eastAsia="Times New Roman"/>
          <w:b w:val="0"/>
          <w:bCs/>
          <w:i/>
        </w:rPr>
        <w:t>R</w:t>
      </w:r>
      <w:r w:rsidRPr="007D6BAA">
        <w:rPr>
          <w:rFonts w:eastAsia="Times New Roman"/>
          <w:b w:val="0"/>
          <w:bCs/>
          <w:vertAlign w:val="superscript"/>
        </w:rPr>
        <w:t xml:space="preserve">2 </w:t>
      </w:r>
      <w:r w:rsidRPr="007D6BAA">
        <w:rPr>
          <w:rFonts w:eastAsia="Times New Roman"/>
          <w:b w:val="0"/>
          <w:bCs/>
        </w:rPr>
        <w:t xml:space="preserve">= 0.10, </w:t>
      </w:r>
      <w:r w:rsidRPr="007D6BAA">
        <w:rPr>
          <w:rFonts w:ascii="Cambria Math" w:eastAsia="Times New Roman" w:hAnsi="Cambria Math" w:cs="Cambria Math"/>
          <w:b w:val="0"/>
          <w:bCs/>
        </w:rPr>
        <w:t>𝛣</w:t>
      </w:r>
      <w:r w:rsidRPr="007D6BAA">
        <w:rPr>
          <w:rFonts w:eastAsia="Times New Roman"/>
          <w:b w:val="0"/>
          <w:bCs/>
        </w:rPr>
        <w:t xml:space="preserve">= 2.08 ± 1.05, </w:t>
      </w:r>
      <w:r w:rsidRPr="007D6BAA">
        <w:rPr>
          <w:rFonts w:eastAsia="Times New Roman"/>
          <w:b w:val="0"/>
          <w:bCs/>
          <w:i/>
        </w:rPr>
        <w:t xml:space="preserve">p-value </w:t>
      </w:r>
      <w:r w:rsidRPr="007D6BAA">
        <w:rPr>
          <w:rFonts w:eastAsia="Times New Roman"/>
          <w:b w:val="0"/>
          <w:bCs/>
        </w:rPr>
        <w:t>= 0.053; Table 4-3). Near the Y-axis are schematic representations of the corresponding community composition variable according to low (bottom) and high (top) values, respectively, where each diamond represents an OTU, and the color a unique OTU.</w:t>
      </w:r>
      <w:bookmarkEnd w:id="203"/>
    </w:p>
    <w:p w14:paraId="213542F6" w14:textId="77777777" w:rsidR="00E27A62" w:rsidRDefault="00E27A62" w:rsidP="00E27A62">
      <w:pPr>
        <w:rPr>
          <w:rFonts w:eastAsia="Times New Roman"/>
        </w:rPr>
      </w:pPr>
    </w:p>
    <w:p w14:paraId="13569855" w14:textId="77777777" w:rsidR="00E27A62" w:rsidRDefault="00E27A62" w:rsidP="00E27A62">
      <w:pPr>
        <w:rPr>
          <w:rFonts w:eastAsia="Times New Roman"/>
        </w:rPr>
      </w:pPr>
    </w:p>
    <w:p w14:paraId="7C1EBADC" w14:textId="77777777" w:rsidR="00E27A62" w:rsidRDefault="00E27A62" w:rsidP="00E27A62">
      <w:pPr>
        <w:rPr>
          <w:rFonts w:eastAsia="Times New Roman"/>
        </w:rPr>
      </w:pPr>
    </w:p>
    <w:p w14:paraId="41F37CCA" w14:textId="77777777" w:rsidR="00E27A62" w:rsidRDefault="00E27A62" w:rsidP="00E27A62">
      <w:pPr>
        <w:jc w:val="both"/>
        <w:rPr>
          <w:rFonts w:eastAsia="Times New Roman"/>
        </w:rPr>
      </w:pPr>
    </w:p>
    <w:p w14:paraId="35071665" w14:textId="77777777" w:rsidR="00E27A62" w:rsidRDefault="00E27A62" w:rsidP="00E27A62">
      <w:pPr>
        <w:jc w:val="both"/>
        <w:rPr>
          <w:rFonts w:eastAsia="Times New Roman"/>
        </w:rPr>
      </w:pPr>
    </w:p>
    <w:p w14:paraId="6BF2DF54" w14:textId="77777777" w:rsidR="00E27A62" w:rsidRDefault="00E27A62" w:rsidP="00E27A62">
      <w:pPr>
        <w:keepNext/>
        <w:jc w:val="center"/>
      </w:pPr>
      <w:r>
        <w:rPr>
          <w:noProof/>
        </w:rPr>
        <w:lastRenderedPageBreak/>
        <w:drawing>
          <wp:inline distT="0" distB="0" distL="0" distR="0" wp14:anchorId="1360FCCE" wp14:editId="0ACF1819">
            <wp:extent cx="5593278" cy="4086854"/>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67"/>
                    <a:stretch/>
                  </pic:blipFill>
                  <pic:spPr bwMode="auto">
                    <a:xfrm>
                      <a:off x="0" y="0"/>
                      <a:ext cx="5603472" cy="4094302"/>
                    </a:xfrm>
                    <a:prstGeom prst="rect">
                      <a:avLst/>
                    </a:prstGeom>
                    <a:ln>
                      <a:noFill/>
                    </a:ln>
                    <a:extLst>
                      <a:ext uri="{53640926-AAD7-44D8-BBD7-CCE9431645EC}">
                        <a14:shadowObscured xmlns:a14="http://schemas.microsoft.com/office/drawing/2010/main"/>
                      </a:ext>
                    </a:extLst>
                  </pic:spPr>
                </pic:pic>
              </a:graphicData>
            </a:graphic>
          </wp:inline>
        </w:drawing>
      </w:r>
    </w:p>
    <w:p w14:paraId="5F6E9406" w14:textId="77777777" w:rsidR="00E27A62" w:rsidRPr="00914D5B" w:rsidRDefault="00E27A62" w:rsidP="00E27A62">
      <w:pPr>
        <w:spacing w:line="240" w:lineRule="auto"/>
        <w:jc w:val="both"/>
        <w:rPr>
          <w:rFonts w:eastAsia="Times New Roman"/>
          <w:sz w:val="22"/>
        </w:rPr>
      </w:pPr>
      <w:bookmarkStart w:id="204" w:name="_Toc47433007"/>
      <w:r w:rsidRPr="007D6BAA">
        <w:rPr>
          <w:b/>
          <w:bCs/>
        </w:rPr>
        <w:t xml:space="preserve">Figure </w:t>
      </w:r>
      <w:r>
        <w:rPr>
          <w:b/>
          <w:bCs/>
        </w:rPr>
        <w:fldChar w:fldCharType="begin"/>
      </w:r>
      <w:r>
        <w:rPr>
          <w:b/>
          <w:bCs/>
        </w:rPr>
        <w:instrText xml:space="preserve"> STYLEREF 3 \s </w:instrText>
      </w:r>
      <w:r>
        <w:rPr>
          <w:b/>
          <w:bCs/>
        </w:rPr>
        <w:fldChar w:fldCharType="separate"/>
      </w:r>
      <w:r>
        <w:rPr>
          <w:b/>
          <w:bCs/>
          <w:noProof/>
        </w:rPr>
        <w:t>1</w:t>
      </w:r>
      <w:r>
        <w:rPr>
          <w:b/>
          <w:bCs/>
        </w:rPr>
        <w:fldChar w:fldCharType="end"/>
      </w:r>
      <w:r>
        <w:rPr>
          <w:b/>
          <w:bCs/>
        </w:rPr>
        <w:noBreakHyphen/>
      </w:r>
      <w:r>
        <w:rPr>
          <w:b/>
          <w:bCs/>
        </w:rPr>
        <w:fldChar w:fldCharType="begin"/>
      </w:r>
      <w:r>
        <w:rPr>
          <w:b/>
          <w:bCs/>
        </w:rPr>
        <w:instrText xml:space="preserve"> SEQ Figure \* ARABIC \s 3 </w:instrText>
      </w:r>
      <w:r>
        <w:rPr>
          <w:b/>
          <w:bCs/>
        </w:rPr>
        <w:fldChar w:fldCharType="separate"/>
      </w:r>
      <w:r>
        <w:rPr>
          <w:b/>
          <w:bCs/>
          <w:noProof/>
        </w:rPr>
        <w:t>3</w:t>
      </w:r>
      <w:r>
        <w:rPr>
          <w:b/>
          <w:bCs/>
        </w:rPr>
        <w:fldChar w:fldCharType="end"/>
      </w:r>
      <w:r w:rsidRPr="007D6BAA">
        <w:rPr>
          <w:rFonts w:eastAsia="Times New Roman"/>
          <w:sz w:val="22"/>
        </w:rPr>
        <w:t xml:space="preserve"> </w:t>
      </w:r>
      <w:r w:rsidRPr="00914D5B">
        <w:rPr>
          <w:rFonts w:eastAsia="Times New Roman"/>
          <w:sz w:val="22"/>
        </w:rPr>
        <w:t xml:space="preserve">Linear regression plot between relative fitness and untransformed values of microbial species Richness from </w:t>
      </w:r>
      <w:r w:rsidRPr="00914D5B">
        <w:rPr>
          <w:rFonts w:eastAsia="Times New Roman"/>
          <w:i/>
          <w:sz w:val="22"/>
        </w:rPr>
        <w:t>I. purpurea</w:t>
      </w:r>
      <w:r w:rsidRPr="00914D5B">
        <w:rPr>
          <w:rFonts w:eastAsia="Times New Roman"/>
          <w:sz w:val="22"/>
        </w:rPr>
        <w:t xml:space="preserve"> grown in the absence of competition, or ‘Alone’, (golden points) and in the presence of competition, or ‘Competition’, (green points) treatments, respectively. The gold and green line shows the corresponding linear regression slope between Richness and relative fitness estimated within the Alone and Competition treatments, respectively. We uncovered a significant positive relationship between Richness and relative fitness in the Competition treatment (</w:t>
      </w:r>
      <w:r w:rsidRPr="00914D5B">
        <w:rPr>
          <w:rFonts w:ascii="Cambria Math" w:eastAsia="Times New Roman" w:hAnsi="Cambria Math" w:cs="Cambria Math"/>
          <w:sz w:val="22"/>
        </w:rPr>
        <w:t>𝛣</w:t>
      </w:r>
      <w:r w:rsidRPr="00914D5B">
        <w:rPr>
          <w:rFonts w:eastAsia="Times New Roman"/>
          <w:sz w:val="22"/>
        </w:rPr>
        <w:t xml:space="preserve"> = -0.28 ± 0.17, </w:t>
      </w:r>
      <w:r w:rsidRPr="00914D5B">
        <w:rPr>
          <w:rFonts w:eastAsia="Times New Roman"/>
          <w:i/>
          <w:sz w:val="22"/>
        </w:rPr>
        <w:t>p-value</w:t>
      </w:r>
      <w:r w:rsidRPr="00914D5B">
        <w:rPr>
          <w:rFonts w:eastAsia="Times New Roman"/>
          <w:sz w:val="22"/>
        </w:rPr>
        <w:t xml:space="preserve"> = 0.08), and no evidence of a significant linear relationship in Alone treatment (</w:t>
      </w:r>
      <w:r w:rsidRPr="00914D5B">
        <w:rPr>
          <w:rFonts w:ascii="Cambria Math" w:eastAsia="Times New Roman" w:hAnsi="Cambria Math" w:cs="Cambria Math"/>
          <w:sz w:val="22"/>
        </w:rPr>
        <w:t>𝛣</w:t>
      </w:r>
      <w:r w:rsidRPr="00914D5B">
        <w:rPr>
          <w:rFonts w:eastAsia="Times New Roman"/>
          <w:sz w:val="22"/>
        </w:rPr>
        <w:t xml:space="preserve"> = -0.47 ± 0.75, </w:t>
      </w:r>
      <w:r w:rsidRPr="00914D5B">
        <w:rPr>
          <w:rFonts w:eastAsia="Times New Roman"/>
          <w:i/>
          <w:sz w:val="22"/>
        </w:rPr>
        <w:t>p-value</w:t>
      </w:r>
      <w:r w:rsidRPr="00914D5B">
        <w:rPr>
          <w:rFonts w:eastAsia="Times New Roman"/>
          <w:sz w:val="22"/>
        </w:rPr>
        <w:t xml:space="preserve"> = 0.54). ANCOVA demonstrated that the regression slope between Richness and relative fitness was significantly different according to treatment (</w:t>
      </w:r>
      <w:r w:rsidRPr="00914D5B">
        <w:rPr>
          <w:rFonts w:eastAsia="Times New Roman"/>
          <w:i/>
          <w:sz w:val="22"/>
        </w:rPr>
        <w:t>F-value</w:t>
      </w:r>
      <w:r w:rsidRPr="00914D5B">
        <w:rPr>
          <w:rFonts w:eastAsia="Times New Roman"/>
          <w:sz w:val="22"/>
          <w:vertAlign w:val="subscript"/>
        </w:rPr>
        <w:t>1,57</w:t>
      </w:r>
      <w:r w:rsidRPr="00914D5B">
        <w:rPr>
          <w:rFonts w:eastAsia="Times New Roman"/>
          <w:i/>
          <w:sz w:val="22"/>
        </w:rPr>
        <w:t xml:space="preserve"> </w:t>
      </w:r>
      <w:r w:rsidRPr="00914D5B">
        <w:rPr>
          <w:rFonts w:eastAsia="Times New Roman"/>
          <w:sz w:val="22"/>
        </w:rPr>
        <w:t xml:space="preserve">= 3.26, </w:t>
      </w:r>
      <w:r w:rsidRPr="00914D5B">
        <w:rPr>
          <w:rFonts w:eastAsia="Times New Roman"/>
          <w:i/>
          <w:sz w:val="22"/>
        </w:rPr>
        <w:t xml:space="preserve">p-value </w:t>
      </w:r>
      <w:r w:rsidRPr="00914D5B">
        <w:rPr>
          <w:rFonts w:eastAsia="Times New Roman"/>
          <w:sz w:val="22"/>
        </w:rPr>
        <w:t>= 0.08; Table 4-5).</w:t>
      </w:r>
      <w:bookmarkEnd w:id="204"/>
    </w:p>
    <w:p w14:paraId="3031836C" w14:textId="77777777" w:rsidR="00E27A62" w:rsidRPr="00914D5B" w:rsidRDefault="00E27A62" w:rsidP="00E27A62">
      <w:pPr>
        <w:pStyle w:val="Caption"/>
        <w:rPr>
          <w:rFonts w:eastAsia="Times New Roman"/>
        </w:rPr>
      </w:pPr>
    </w:p>
    <w:p w14:paraId="768B8685" w14:textId="77777777" w:rsidR="00E27A62" w:rsidRDefault="00E27A62" w:rsidP="00E27A62">
      <w:pPr>
        <w:jc w:val="both"/>
      </w:pPr>
    </w:p>
    <w:p w14:paraId="282540FF" w14:textId="61B496AC" w:rsidR="00B31E1C" w:rsidRDefault="00E27A62" w:rsidP="00E27A62">
      <w:r w:rsidRPr="00AF14FC">
        <w:rPr>
          <w:rFonts w:eastAsia="Times New Roman"/>
          <w:color w:val="auto"/>
          <w:szCs w:val="24"/>
        </w:rPr>
        <w:br/>
      </w:r>
    </w:p>
    <w:sectPr w:rsidR="00B31E1C" w:rsidSect="009427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Colom, Sara" w:date="2021-07-30T10:55:00Z" w:initials="CS">
    <w:p w14:paraId="43F2E048" w14:textId="05373317" w:rsidR="00826632" w:rsidRDefault="00826632" w:rsidP="000A3D5B">
      <w:pPr>
        <w:pStyle w:val="CommentText"/>
      </w:pPr>
      <w:r>
        <w:rPr>
          <w:rStyle w:val="CommentReference"/>
        </w:rPr>
        <w:annotationRef/>
      </w:r>
      <w:r>
        <w:t>Check if this column is reproduced</w:t>
      </w:r>
    </w:p>
  </w:comment>
  <w:comment w:id="66" w:author="Colom, Sara" w:date="2021-07-01T11:00:00Z" w:initials="CS">
    <w:p w14:paraId="136BACC5" w14:textId="5792FEE6" w:rsidR="009333F9" w:rsidRDefault="009333F9" w:rsidP="00826632">
      <w:pPr>
        <w:pStyle w:val="CommentText"/>
      </w:pPr>
      <w:r>
        <w:rPr>
          <w:rStyle w:val="CommentReference"/>
        </w:rPr>
        <w:annotationRef/>
      </w:r>
      <w:r>
        <w:t>Update for removal of outlier!?</w:t>
      </w:r>
    </w:p>
  </w:comment>
  <w:comment w:id="136" w:author="Colom, Sara" w:date="2021-07-30T11:01:00Z" w:initials="CS">
    <w:p w14:paraId="31CB9EA6" w14:textId="77777777" w:rsidR="00512301" w:rsidRDefault="00512301" w:rsidP="00562475">
      <w:pPr>
        <w:pStyle w:val="CommentText"/>
      </w:pPr>
      <w:r>
        <w:rPr>
          <w:rStyle w:val="CommentReference"/>
        </w:rPr>
        <w:annotationRef/>
      </w:r>
      <w:r>
        <w:t>check these two rows</w:t>
      </w:r>
    </w:p>
  </w:comment>
  <w:comment w:id="202" w:author="Colom, Sara" w:date="2021-07-01T11:28:00Z" w:initials="CS">
    <w:p w14:paraId="7D177203" w14:textId="6B920CF6" w:rsidR="00713DC6" w:rsidRDefault="00713DC6" w:rsidP="00512301">
      <w:pPr>
        <w:pStyle w:val="CommentText"/>
      </w:pPr>
      <w:r>
        <w:rPr>
          <w:rStyle w:val="CommentReference"/>
        </w:rPr>
        <w:annotationRef/>
      </w:r>
      <w:r>
        <w:t>update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F2E048" w15:done="0"/>
  <w15:commentEx w15:paraId="136BACC5" w15:done="0"/>
  <w15:commentEx w15:paraId="31CB9EA6" w15:done="0"/>
  <w15:commentEx w15:paraId="7D177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5938" w16cex:dateUtc="2021-07-30T14:55:00Z"/>
  <w16cex:commentExtensible w16cex:durableId="24881ED0" w16cex:dateUtc="2021-07-01T15:00:00Z"/>
  <w16cex:commentExtensible w16cex:durableId="24AE5A73" w16cex:dateUtc="2021-07-30T15:01:00Z"/>
  <w16cex:commentExtensible w16cex:durableId="24882564" w16cex:dateUtc="2021-07-01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F2E048" w16cid:durableId="24AE5938"/>
  <w16cid:commentId w16cid:paraId="136BACC5" w16cid:durableId="24881ED0"/>
  <w16cid:commentId w16cid:paraId="31CB9EA6" w16cid:durableId="24AE5A73"/>
  <w16cid:commentId w16cid:paraId="7D177203" w16cid:durableId="248825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F45E0"/>
    <w:multiLevelType w:val="multilevel"/>
    <w:tmpl w:val="95F450C0"/>
    <w:lvl w:ilvl="0">
      <w:start w:val="1"/>
      <w:numFmt w:val="decimal"/>
      <w:lvlText w:val="Chapter %1."/>
      <w:lvlJc w:val="center"/>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om, Sara">
    <w15:presenceInfo w15:providerId="AD" w15:userId="S::scolom@umich.edu::caffd7f1-61fa-49b8-b834-26e0c95ee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62"/>
    <w:rsid w:val="000024BF"/>
    <w:rsid w:val="0001019C"/>
    <w:rsid w:val="000160E1"/>
    <w:rsid w:val="00022F3D"/>
    <w:rsid w:val="00061C40"/>
    <w:rsid w:val="00093706"/>
    <w:rsid w:val="000A3D5B"/>
    <w:rsid w:val="00177C85"/>
    <w:rsid w:val="001A6F2E"/>
    <w:rsid w:val="00202B29"/>
    <w:rsid w:val="002233E4"/>
    <w:rsid w:val="0025730E"/>
    <w:rsid w:val="002C0E88"/>
    <w:rsid w:val="002E3125"/>
    <w:rsid w:val="0033765D"/>
    <w:rsid w:val="003E3ABE"/>
    <w:rsid w:val="00512301"/>
    <w:rsid w:val="00520704"/>
    <w:rsid w:val="005311EC"/>
    <w:rsid w:val="00594BB2"/>
    <w:rsid w:val="006461C4"/>
    <w:rsid w:val="00713DC6"/>
    <w:rsid w:val="007425D5"/>
    <w:rsid w:val="007D78D2"/>
    <w:rsid w:val="007E6CD8"/>
    <w:rsid w:val="00826632"/>
    <w:rsid w:val="00832E22"/>
    <w:rsid w:val="00834571"/>
    <w:rsid w:val="00866F8F"/>
    <w:rsid w:val="009333F9"/>
    <w:rsid w:val="00942764"/>
    <w:rsid w:val="00980EF2"/>
    <w:rsid w:val="009A17AA"/>
    <w:rsid w:val="009D0F41"/>
    <w:rsid w:val="009F7A69"/>
    <w:rsid w:val="00AB3EF1"/>
    <w:rsid w:val="00AB4BFD"/>
    <w:rsid w:val="00AE2715"/>
    <w:rsid w:val="00BF1092"/>
    <w:rsid w:val="00C10ADD"/>
    <w:rsid w:val="00CB745E"/>
    <w:rsid w:val="00CF1EB8"/>
    <w:rsid w:val="00D71D40"/>
    <w:rsid w:val="00D76170"/>
    <w:rsid w:val="00DC4508"/>
    <w:rsid w:val="00DD24AE"/>
    <w:rsid w:val="00E27A62"/>
    <w:rsid w:val="00E414F6"/>
    <w:rsid w:val="00EC1300"/>
    <w:rsid w:val="00EF45D3"/>
    <w:rsid w:val="00F31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FC4D"/>
  <w15:chartTrackingRefBased/>
  <w15:docId w15:val="{5AC635B3-1C5A-4248-878A-B800A76F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A62"/>
    <w:pPr>
      <w:spacing w:after="0" w:line="480" w:lineRule="auto"/>
    </w:pPr>
    <w:rPr>
      <w:rFonts w:ascii="Times New Roman" w:eastAsia="Calibri" w:hAnsi="Times New Roman" w:cs="Times New Roman"/>
      <w:color w:val="000000"/>
      <w:sz w:val="24"/>
    </w:rPr>
  </w:style>
  <w:style w:type="paragraph" w:styleId="Heading2">
    <w:name w:val="heading 2"/>
    <w:basedOn w:val="Normal"/>
    <w:next w:val="Normal"/>
    <w:link w:val="Heading2Char"/>
    <w:uiPriority w:val="9"/>
    <w:unhideWhenUsed/>
    <w:qFormat/>
    <w:rsid w:val="00E27A62"/>
    <w:pPr>
      <w:keepNext/>
      <w:keepLines/>
      <w:numPr>
        <w:ilvl w:val="1"/>
        <w:numId w:val="1"/>
      </w:numPr>
      <w:spacing w:line="360" w:lineRule="auto"/>
      <w:outlineLvl w:val="1"/>
    </w:pPr>
    <w:rPr>
      <w:rFonts w:eastAsia="Yu Gothic Light"/>
      <w:b/>
      <w:bCs/>
      <w:color w:val="000000" w:themeColor="text1"/>
      <w:szCs w:val="24"/>
    </w:rPr>
  </w:style>
  <w:style w:type="paragraph" w:styleId="Heading4">
    <w:name w:val="heading 4"/>
    <w:basedOn w:val="Normal"/>
    <w:next w:val="Normal"/>
    <w:link w:val="Heading4Char"/>
    <w:uiPriority w:val="9"/>
    <w:unhideWhenUsed/>
    <w:qFormat/>
    <w:rsid w:val="00E27A62"/>
    <w:pPr>
      <w:keepNext/>
      <w:keepLines/>
      <w:numPr>
        <w:ilvl w:val="3"/>
        <w:numId w:val="1"/>
      </w:numPr>
      <w:spacing w:before="200" w:line="360" w:lineRule="auto"/>
      <w:outlineLvl w:val="3"/>
    </w:pPr>
    <w:rPr>
      <w:rFonts w:eastAsia="Yu Gothic Light"/>
      <w:bCs/>
      <w:i/>
      <w:iCs/>
      <w:color w:val="000000" w:themeColor="text1"/>
    </w:rPr>
  </w:style>
  <w:style w:type="paragraph" w:styleId="Heading5">
    <w:name w:val="heading 5"/>
    <w:basedOn w:val="Normal"/>
    <w:next w:val="Normal"/>
    <w:link w:val="Heading5Char"/>
    <w:uiPriority w:val="9"/>
    <w:unhideWhenUsed/>
    <w:qFormat/>
    <w:rsid w:val="00E27A62"/>
    <w:pPr>
      <w:keepNext/>
      <w:keepLines/>
      <w:numPr>
        <w:ilvl w:val="4"/>
        <w:numId w:val="1"/>
      </w:numPr>
      <w:spacing w:before="200"/>
      <w:outlineLvl w:val="4"/>
    </w:pPr>
    <w:rPr>
      <w:rFonts w:ascii="Calibri Light" w:eastAsia="Yu Gothic Light" w:hAnsi="Calibri Light"/>
      <w:color w:val="1F4D78"/>
    </w:rPr>
  </w:style>
  <w:style w:type="paragraph" w:styleId="Heading7">
    <w:name w:val="heading 7"/>
    <w:basedOn w:val="Normal"/>
    <w:next w:val="Normal"/>
    <w:link w:val="Heading7Char"/>
    <w:uiPriority w:val="9"/>
    <w:semiHidden/>
    <w:unhideWhenUsed/>
    <w:qFormat/>
    <w:rsid w:val="00E27A62"/>
    <w:pPr>
      <w:keepNext/>
      <w:keepLines/>
      <w:numPr>
        <w:ilvl w:val="6"/>
        <w:numId w:val="1"/>
      </w:numPr>
      <w:spacing w:before="200"/>
      <w:outlineLvl w:val="6"/>
    </w:pPr>
    <w:rPr>
      <w:rFonts w:ascii="Calibri Light" w:eastAsia="Yu Gothic Light" w:hAnsi="Calibri Light"/>
      <w:i/>
      <w:iCs/>
      <w:color w:val="404040"/>
    </w:rPr>
  </w:style>
  <w:style w:type="paragraph" w:styleId="Heading8">
    <w:name w:val="heading 8"/>
    <w:basedOn w:val="Normal"/>
    <w:next w:val="Normal"/>
    <w:link w:val="Heading8Char"/>
    <w:uiPriority w:val="9"/>
    <w:semiHidden/>
    <w:unhideWhenUsed/>
    <w:qFormat/>
    <w:rsid w:val="00E27A62"/>
    <w:pPr>
      <w:keepNext/>
      <w:keepLines/>
      <w:numPr>
        <w:ilvl w:val="7"/>
        <w:numId w:val="1"/>
      </w:numPr>
      <w:spacing w:before="200"/>
      <w:outlineLvl w:val="7"/>
    </w:pPr>
    <w:rPr>
      <w:rFonts w:ascii="Calibri Light" w:eastAsia="Yu Gothic Light" w:hAnsi="Calibri Light"/>
      <w:color w:val="404040"/>
      <w:sz w:val="20"/>
      <w:szCs w:val="20"/>
    </w:rPr>
  </w:style>
  <w:style w:type="paragraph" w:styleId="Heading9">
    <w:name w:val="heading 9"/>
    <w:basedOn w:val="Normal"/>
    <w:next w:val="Normal"/>
    <w:link w:val="Heading9Char"/>
    <w:uiPriority w:val="9"/>
    <w:semiHidden/>
    <w:unhideWhenUsed/>
    <w:qFormat/>
    <w:rsid w:val="00E27A62"/>
    <w:pPr>
      <w:keepNext/>
      <w:keepLines/>
      <w:numPr>
        <w:ilvl w:val="8"/>
        <w:numId w:val="1"/>
      </w:numPr>
      <w:spacing w:before="200"/>
      <w:outlineLvl w:val="8"/>
    </w:pPr>
    <w:rPr>
      <w:rFonts w:ascii="Calibri Light" w:eastAsia="Yu Gothic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A62"/>
    <w:rPr>
      <w:rFonts w:ascii="Times New Roman" w:eastAsia="Yu Gothic Light" w:hAnsi="Times New Roman" w:cs="Times New Roman"/>
      <w:b/>
      <w:bCs/>
      <w:color w:val="000000" w:themeColor="text1"/>
      <w:sz w:val="24"/>
      <w:szCs w:val="24"/>
    </w:rPr>
  </w:style>
  <w:style w:type="character" w:customStyle="1" w:styleId="Heading4Char">
    <w:name w:val="Heading 4 Char"/>
    <w:basedOn w:val="DefaultParagraphFont"/>
    <w:link w:val="Heading4"/>
    <w:uiPriority w:val="9"/>
    <w:rsid w:val="00E27A62"/>
    <w:rPr>
      <w:rFonts w:ascii="Times New Roman" w:eastAsia="Yu Gothic Light" w:hAnsi="Times New Roman" w:cs="Times New Roman"/>
      <w:bCs/>
      <w:i/>
      <w:iCs/>
      <w:color w:val="000000" w:themeColor="text1"/>
      <w:sz w:val="24"/>
    </w:rPr>
  </w:style>
  <w:style w:type="character" w:customStyle="1" w:styleId="Heading5Char">
    <w:name w:val="Heading 5 Char"/>
    <w:basedOn w:val="DefaultParagraphFont"/>
    <w:link w:val="Heading5"/>
    <w:uiPriority w:val="9"/>
    <w:rsid w:val="00E27A62"/>
    <w:rPr>
      <w:rFonts w:ascii="Calibri Light" w:eastAsia="Yu Gothic Light" w:hAnsi="Calibri Light" w:cs="Times New Roman"/>
      <w:color w:val="1F4D78"/>
      <w:sz w:val="24"/>
    </w:rPr>
  </w:style>
  <w:style w:type="character" w:customStyle="1" w:styleId="Heading7Char">
    <w:name w:val="Heading 7 Char"/>
    <w:basedOn w:val="DefaultParagraphFont"/>
    <w:link w:val="Heading7"/>
    <w:uiPriority w:val="9"/>
    <w:semiHidden/>
    <w:rsid w:val="00E27A62"/>
    <w:rPr>
      <w:rFonts w:ascii="Calibri Light" w:eastAsia="Yu Gothic Light" w:hAnsi="Calibri Light" w:cs="Times New Roman"/>
      <w:i/>
      <w:iCs/>
      <w:color w:val="404040"/>
      <w:sz w:val="24"/>
    </w:rPr>
  </w:style>
  <w:style w:type="character" w:customStyle="1" w:styleId="Heading8Char">
    <w:name w:val="Heading 8 Char"/>
    <w:basedOn w:val="DefaultParagraphFont"/>
    <w:link w:val="Heading8"/>
    <w:uiPriority w:val="9"/>
    <w:semiHidden/>
    <w:rsid w:val="00E27A62"/>
    <w:rPr>
      <w:rFonts w:ascii="Calibri Light" w:eastAsia="Yu Gothic Light" w:hAnsi="Calibri Light" w:cs="Times New Roman"/>
      <w:color w:val="404040"/>
      <w:sz w:val="20"/>
      <w:szCs w:val="20"/>
    </w:rPr>
  </w:style>
  <w:style w:type="character" w:customStyle="1" w:styleId="Heading9Char">
    <w:name w:val="Heading 9 Char"/>
    <w:basedOn w:val="DefaultParagraphFont"/>
    <w:link w:val="Heading9"/>
    <w:uiPriority w:val="9"/>
    <w:semiHidden/>
    <w:rsid w:val="00E27A62"/>
    <w:rPr>
      <w:rFonts w:ascii="Calibri Light" w:eastAsia="Yu Gothic Light" w:hAnsi="Calibri Light" w:cs="Times New Roman"/>
      <w:i/>
      <w:iCs/>
      <w:color w:val="404040"/>
      <w:sz w:val="20"/>
      <w:szCs w:val="20"/>
    </w:rPr>
  </w:style>
  <w:style w:type="paragraph" w:styleId="Caption">
    <w:name w:val="caption"/>
    <w:basedOn w:val="Normal"/>
    <w:next w:val="Normal"/>
    <w:uiPriority w:val="35"/>
    <w:unhideWhenUsed/>
    <w:qFormat/>
    <w:rsid w:val="00E27A62"/>
    <w:pPr>
      <w:spacing w:after="200" w:line="240" w:lineRule="auto"/>
      <w:jc w:val="center"/>
    </w:pPr>
    <w:rPr>
      <w:b/>
      <w:iCs/>
      <w:color w:val="auto"/>
      <w:sz w:val="22"/>
      <w:szCs w:val="18"/>
    </w:rPr>
  </w:style>
  <w:style w:type="character" w:styleId="CommentReference">
    <w:name w:val="annotation reference"/>
    <w:basedOn w:val="DefaultParagraphFont"/>
    <w:uiPriority w:val="99"/>
    <w:semiHidden/>
    <w:unhideWhenUsed/>
    <w:rsid w:val="009333F9"/>
    <w:rPr>
      <w:sz w:val="16"/>
      <w:szCs w:val="16"/>
    </w:rPr>
  </w:style>
  <w:style w:type="paragraph" w:styleId="CommentText">
    <w:name w:val="annotation text"/>
    <w:basedOn w:val="Normal"/>
    <w:link w:val="CommentTextChar"/>
    <w:uiPriority w:val="99"/>
    <w:unhideWhenUsed/>
    <w:rsid w:val="009333F9"/>
    <w:pPr>
      <w:spacing w:line="240" w:lineRule="auto"/>
    </w:pPr>
    <w:rPr>
      <w:sz w:val="20"/>
      <w:szCs w:val="20"/>
    </w:rPr>
  </w:style>
  <w:style w:type="character" w:customStyle="1" w:styleId="CommentTextChar">
    <w:name w:val="Comment Text Char"/>
    <w:basedOn w:val="DefaultParagraphFont"/>
    <w:link w:val="CommentText"/>
    <w:uiPriority w:val="99"/>
    <w:rsid w:val="009333F9"/>
    <w:rPr>
      <w:rFonts w:ascii="Times New Roman" w:eastAsia="Calibri"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333F9"/>
    <w:rPr>
      <w:b/>
      <w:bCs/>
    </w:rPr>
  </w:style>
  <w:style w:type="character" w:customStyle="1" w:styleId="CommentSubjectChar">
    <w:name w:val="Comment Subject Char"/>
    <w:basedOn w:val="CommentTextChar"/>
    <w:link w:val="CommentSubject"/>
    <w:uiPriority w:val="99"/>
    <w:semiHidden/>
    <w:rsid w:val="009333F9"/>
    <w:rPr>
      <w:rFonts w:ascii="Times New Roman" w:eastAsia="Calibri"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 Sara</dc:creator>
  <cp:keywords/>
  <dc:description/>
  <cp:lastModifiedBy>Colom, Sara</cp:lastModifiedBy>
  <cp:revision>18</cp:revision>
  <dcterms:created xsi:type="dcterms:W3CDTF">2021-06-29T14:59:00Z</dcterms:created>
  <dcterms:modified xsi:type="dcterms:W3CDTF">2021-07-30T18:37:00Z</dcterms:modified>
</cp:coreProperties>
</file>